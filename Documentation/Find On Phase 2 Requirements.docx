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id w:val="-1395736470"/>
        <w:docPartObj>
          <w:docPartGallery w:val="Cover Pages"/>
          <w:docPartUnique/>
        </w:docPartObj>
      </w:sdtPr>
      <w:sdtEndPr/>
      <w:sdtContent>
        <w:p w14:paraId="0EFF3969" w14:textId="77777777" w:rsidR="00BB0071" w:rsidRDefault="00BB0071"/>
        <w:tbl>
          <w:tblPr>
            <w:tblpPr w:leftFromText="187" w:rightFromText="187" w:horzAnchor="margin" w:tblpXSpec="center" w:tblpY="2881"/>
            <w:tblW w:w="4550" w:type="pct"/>
            <w:tblBorders>
              <w:left w:val="single" w:sz="12" w:space="0" w:color="5B9BD5" w:themeColor="accent1"/>
              <w:right w:val="single" w:sz="12" w:space="0" w:color="5B9BD5" w:themeColor="accent1"/>
            </w:tblBorders>
            <w:tblCellMar>
              <w:left w:w="144" w:type="dxa"/>
              <w:right w:w="115" w:type="dxa"/>
            </w:tblCellMar>
            <w:tblLook w:val="04A0" w:firstRow="1" w:lastRow="0" w:firstColumn="1" w:lastColumn="0" w:noHBand="0" w:noVBand="1"/>
          </w:tblPr>
          <w:tblGrid>
            <w:gridCol w:w="8337"/>
          </w:tblGrid>
          <w:tr w:rsidR="00BB0071" w14:paraId="69A4DFD3" w14:textId="77777777" w:rsidTr="00D2584C">
            <w:sdt>
              <w:sdtPr>
                <w:rPr>
                  <w:color w:val="2E74B5" w:themeColor="accent1" w:themeShade="BF"/>
                  <w:sz w:val="24"/>
                  <w:szCs w:val="24"/>
                </w:rPr>
                <w:alias w:val="Company"/>
                <w:id w:val="13406915"/>
                <w:placeholder>
                  <w:docPart w:val="AEB15CDF532543DB86022B045EC139D4"/>
                </w:placeholder>
                <w:dataBinding w:prefixMappings="xmlns:ns0='http://schemas.openxmlformats.org/officeDocument/2006/extended-properties'" w:xpath="/ns0:Properties[1]/ns0:Company[1]" w:storeItemID="{6668398D-A668-4E3E-A5EB-62B293D839F1}"/>
                <w:text/>
              </w:sdtPr>
              <w:sdtEndPr/>
              <w:sdtContent>
                <w:tc>
                  <w:tcPr>
                    <w:tcW w:w="9810" w:type="dxa"/>
                    <w:tcMar>
                      <w:top w:w="216" w:type="dxa"/>
                      <w:left w:w="115" w:type="dxa"/>
                      <w:bottom w:w="216" w:type="dxa"/>
                      <w:right w:w="115" w:type="dxa"/>
                    </w:tcMar>
                  </w:tcPr>
                  <w:p w14:paraId="704A3374" w14:textId="77777777" w:rsidR="00BB0071" w:rsidRDefault="00BB0071" w:rsidP="00BB0071">
                    <w:pPr>
                      <w:pStyle w:val="NoSpacing"/>
                      <w:rPr>
                        <w:color w:val="2E74B5" w:themeColor="accent1" w:themeShade="BF"/>
                        <w:sz w:val="24"/>
                      </w:rPr>
                    </w:pPr>
                    <w:r>
                      <w:rPr>
                        <w:color w:val="2E74B5" w:themeColor="accent1" w:themeShade="BF"/>
                        <w:sz w:val="24"/>
                        <w:szCs w:val="24"/>
                      </w:rPr>
                      <w:t>Meshreq</w:t>
                    </w:r>
                  </w:p>
                </w:tc>
              </w:sdtContent>
            </w:sdt>
          </w:tr>
          <w:tr w:rsidR="00BB0071" w14:paraId="244F32DB" w14:textId="77777777" w:rsidTr="00D2584C">
            <w:tc>
              <w:tcPr>
                <w:tcW w:w="9810" w:type="dxa"/>
              </w:tcPr>
              <w:sdt>
                <w:sdtPr>
                  <w:rPr>
                    <w:rFonts w:asciiTheme="majorHAnsi" w:eastAsiaTheme="majorEastAsia" w:hAnsiTheme="majorHAnsi" w:cstheme="majorBidi"/>
                    <w:spacing w:val="-10"/>
                    <w:kern w:val="28"/>
                    <w:sz w:val="56"/>
                    <w:szCs w:val="56"/>
                  </w:rPr>
                  <w:alias w:val="Title"/>
                  <w:id w:val="13406919"/>
                  <w:placeholder>
                    <w:docPart w:val="C9BA9218604F4D7FAA0C81B11DE1213F"/>
                  </w:placeholder>
                  <w:dataBinding w:prefixMappings="xmlns:ns0='http://schemas.openxmlformats.org/package/2006/metadata/core-properties' xmlns:ns1='http://purl.org/dc/elements/1.1/'" w:xpath="/ns0:coreProperties[1]/ns1:title[1]" w:storeItemID="{6C3C8BC8-F283-45AE-878A-BAB7291924A1}"/>
                  <w:text/>
                </w:sdtPr>
                <w:sdtEndPr/>
                <w:sdtContent>
                  <w:p w14:paraId="752B9710" w14:textId="0E255B27" w:rsidR="00BB0071" w:rsidRDefault="007D41A5" w:rsidP="007D41A5">
                    <w:pPr>
                      <w:pStyle w:val="NoSpacing"/>
                      <w:spacing w:line="216" w:lineRule="auto"/>
                      <w:jc w:val="center"/>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spacing w:val="-10"/>
                        <w:kern w:val="28"/>
                        <w:sz w:val="56"/>
                        <w:szCs w:val="56"/>
                      </w:rPr>
                      <w:t>Find On Business Requirements Analysis and Specifications Description</w:t>
                    </w:r>
                  </w:p>
                </w:sdtContent>
              </w:sdt>
            </w:tc>
          </w:tr>
          <w:tr w:rsidR="00BB0071" w14:paraId="07141F6D" w14:textId="77777777" w:rsidTr="00D2584C">
            <w:sdt>
              <w:sdtPr>
                <w:rPr>
                  <w:color w:val="2E74B5" w:themeColor="accent1" w:themeShade="BF"/>
                  <w:sz w:val="24"/>
                  <w:szCs w:val="24"/>
                </w:rPr>
                <w:alias w:val="Subtitle"/>
                <w:id w:val="13406923"/>
                <w:placeholder>
                  <w:docPart w:val="926E77FE3FA8440B9ACF8A979FC002B9"/>
                </w:placeholder>
                <w:dataBinding w:prefixMappings="xmlns:ns0='http://schemas.openxmlformats.org/package/2006/metadata/core-properties' xmlns:ns1='http://purl.org/dc/elements/1.1/'" w:xpath="/ns0:coreProperties[1]/ns1:subject[1]" w:storeItemID="{6C3C8BC8-F283-45AE-878A-BAB7291924A1}"/>
                <w:text/>
              </w:sdtPr>
              <w:sdtEndPr/>
              <w:sdtContent>
                <w:tc>
                  <w:tcPr>
                    <w:tcW w:w="9810" w:type="dxa"/>
                    <w:tcMar>
                      <w:top w:w="216" w:type="dxa"/>
                      <w:left w:w="115" w:type="dxa"/>
                      <w:bottom w:w="216" w:type="dxa"/>
                      <w:right w:w="115" w:type="dxa"/>
                    </w:tcMar>
                  </w:tcPr>
                  <w:p w14:paraId="0D5EC0B9" w14:textId="6E2643BA" w:rsidR="00BB0071" w:rsidRDefault="00B55ED7" w:rsidP="00B55ED7">
                    <w:pPr>
                      <w:pStyle w:val="NoSpacing"/>
                      <w:rPr>
                        <w:color w:val="2E74B5" w:themeColor="accent1" w:themeShade="BF"/>
                        <w:sz w:val="24"/>
                      </w:rPr>
                    </w:pPr>
                    <w:r>
                      <w:rPr>
                        <w:color w:val="2E74B5" w:themeColor="accent1" w:themeShade="BF"/>
                        <w:sz w:val="24"/>
                        <w:szCs w:val="24"/>
                      </w:rPr>
                      <w:t>Version 2 | Jan-18</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090"/>
          </w:tblGrid>
          <w:tr w:rsidR="00BB0071" w14:paraId="4C8A9EA1" w14:textId="77777777">
            <w:tc>
              <w:tcPr>
                <w:tcW w:w="7221" w:type="dxa"/>
                <w:tcMar>
                  <w:top w:w="216" w:type="dxa"/>
                  <w:left w:w="115" w:type="dxa"/>
                  <w:bottom w:w="216" w:type="dxa"/>
                  <w:right w:w="115" w:type="dxa"/>
                </w:tcMar>
              </w:tcPr>
              <w:p w14:paraId="2A063E23" w14:textId="77777777" w:rsidR="00BB0071" w:rsidRDefault="00BB0071">
                <w:pPr>
                  <w:pStyle w:val="NoSpacing"/>
                  <w:rPr>
                    <w:color w:val="5B9BD5" w:themeColor="accent1"/>
                  </w:rPr>
                </w:pPr>
              </w:p>
            </w:tc>
          </w:tr>
        </w:tbl>
        <w:p w14:paraId="7CF45F20" w14:textId="30DAC9AB" w:rsidR="00BB0071" w:rsidRPr="004F09DE" w:rsidRDefault="00615D8D" w:rsidP="004F09DE">
          <w:pPr>
            <w:ind w:left="0"/>
          </w:pPr>
        </w:p>
      </w:sdtContent>
    </w:sdt>
    <w:sdt>
      <w:sdtPr>
        <w:id w:val="-671110850"/>
        <w:docPartObj>
          <w:docPartGallery w:val="Table of Contents"/>
          <w:docPartUnique/>
        </w:docPartObj>
      </w:sdtPr>
      <w:sdtEndPr/>
      <w:sdtContent>
        <w:p w14:paraId="45F24A42" w14:textId="77777777" w:rsidR="00D2584C" w:rsidRPr="00C458F9" w:rsidRDefault="00D2584C" w:rsidP="00C458F9">
          <w:pPr>
            <w:ind w:left="0"/>
          </w:pPr>
          <w:r w:rsidRPr="00C458F9">
            <w:t>Contents</w:t>
          </w:r>
        </w:p>
        <w:p w14:paraId="2598A62E" w14:textId="77777777" w:rsidR="000E09A8" w:rsidRDefault="00D2584C">
          <w:pPr>
            <w:pStyle w:val="TOC1"/>
            <w:tabs>
              <w:tab w:val="left" w:pos="1320"/>
              <w:tab w:val="right" w:leader="dot" w:pos="9181"/>
            </w:tabs>
            <w:rPr>
              <w:rFonts w:eastAsiaTheme="minorEastAsia"/>
              <w:noProof/>
            </w:rPr>
          </w:pPr>
          <w:r w:rsidRPr="00C458F9">
            <w:fldChar w:fldCharType="begin"/>
          </w:r>
          <w:r w:rsidRPr="00C458F9">
            <w:instrText xml:space="preserve"> TOC \o "1-3" \h \z \u </w:instrText>
          </w:r>
          <w:r w:rsidRPr="00C458F9">
            <w:fldChar w:fldCharType="separate"/>
          </w:r>
          <w:hyperlink w:anchor="_Toc409343977" w:history="1">
            <w:r w:rsidR="000E09A8" w:rsidRPr="00CD4116">
              <w:rPr>
                <w:rStyle w:val="Hyperlink"/>
                <w:noProof/>
              </w:rPr>
              <w:t>1.</w:t>
            </w:r>
            <w:r w:rsidR="000E09A8">
              <w:rPr>
                <w:rFonts w:eastAsiaTheme="minorEastAsia"/>
                <w:noProof/>
              </w:rPr>
              <w:tab/>
            </w:r>
            <w:r w:rsidR="000E09A8" w:rsidRPr="00CD4116">
              <w:rPr>
                <w:rStyle w:val="Hyperlink"/>
                <w:noProof/>
              </w:rPr>
              <w:t>Document overview</w:t>
            </w:r>
            <w:r w:rsidR="000E09A8">
              <w:rPr>
                <w:noProof/>
                <w:webHidden/>
              </w:rPr>
              <w:tab/>
            </w:r>
            <w:r w:rsidR="000E09A8">
              <w:rPr>
                <w:noProof/>
                <w:webHidden/>
              </w:rPr>
              <w:fldChar w:fldCharType="begin"/>
            </w:r>
            <w:r w:rsidR="000E09A8">
              <w:rPr>
                <w:noProof/>
                <w:webHidden/>
              </w:rPr>
              <w:instrText xml:space="preserve"> PAGEREF _Toc409343977 \h </w:instrText>
            </w:r>
            <w:r w:rsidR="000E09A8">
              <w:rPr>
                <w:noProof/>
                <w:webHidden/>
              </w:rPr>
            </w:r>
            <w:r w:rsidR="000E09A8">
              <w:rPr>
                <w:noProof/>
                <w:webHidden/>
              </w:rPr>
              <w:fldChar w:fldCharType="separate"/>
            </w:r>
            <w:r w:rsidR="000E09A8">
              <w:rPr>
                <w:noProof/>
                <w:webHidden/>
              </w:rPr>
              <w:t>4</w:t>
            </w:r>
            <w:r w:rsidR="000E09A8">
              <w:rPr>
                <w:noProof/>
                <w:webHidden/>
              </w:rPr>
              <w:fldChar w:fldCharType="end"/>
            </w:r>
          </w:hyperlink>
        </w:p>
        <w:p w14:paraId="6C2BF984" w14:textId="77777777" w:rsidR="000E09A8" w:rsidRDefault="00615D8D">
          <w:pPr>
            <w:pStyle w:val="TOC2"/>
            <w:tabs>
              <w:tab w:val="left" w:pos="880"/>
              <w:tab w:val="right" w:leader="dot" w:pos="9181"/>
            </w:tabs>
            <w:rPr>
              <w:rFonts w:eastAsiaTheme="minorEastAsia"/>
              <w:noProof/>
            </w:rPr>
          </w:pPr>
          <w:hyperlink w:anchor="_Toc409343978" w:history="1">
            <w:r w:rsidR="000E09A8" w:rsidRPr="00CD4116">
              <w:rPr>
                <w:rStyle w:val="Hyperlink"/>
                <w:noProof/>
              </w:rPr>
              <w:t>1.1.</w:t>
            </w:r>
            <w:r w:rsidR="000E09A8">
              <w:rPr>
                <w:rFonts w:eastAsiaTheme="minorEastAsia"/>
                <w:noProof/>
              </w:rPr>
              <w:tab/>
            </w:r>
            <w:r w:rsidR="000E09A8" w:rsidRPr="00CD4116">
              <w:rPr>
                <w:rStyle w:val="Hyperlink"/>
                <w:noProof/>
              </w:rPr>
              <w:t>Introduction</w:t>
            </w:r>
            <w:r w:rsidR="000E09A8">
              <w:rPr>
                <w:noProof/>
                <w:webHidden/>
              </w:rPr>
              <w:tab/>
            </w:r>
            <w:r w:rsidR="000E09A8">
              <w:rPr>
                <w:noProof/>
                <w:webHidden/>
              </w:rPr>
              <w:fldChar w:fldCharType="begin"/>
            </w:r>
            <w:r w:rsidR="000E09A8">
              <w:rPr>
                <w:noProof/>
                <w:webHidden/>
              </w:rPr>
              <w:instrText xml:space="preserve"> PAGEREF _Toc409343978 \h </w:instrText>
            </w:r>
            <w:r w:rsidR="000E09A8">
              <w:rPr>
                <w:noProof/>
                <w:webHidden/>
              </w:rPr>
            </w:r>
            <w:r w:rsidR="000E09A8">
              <w:rPr>
                <w:noProof/>
                <w:webHidden/>
              </w:rPr>
              <w:fldChar w:fldCharType="separate"/>
            </w:r>
            <w:r w:rsidR="000E09A8">
              <w:rPr>
                <w:noProof/>
                <w:webHidden/>
              </w:rPr>
              <w:t>4</w:t>
            </w:r>
            <w:r w:rsidR="000E09A8">
              <w:rPr>
                <w:noProof/>
                <w:webHidden/>
              </w:rPr>
              <w:fldChar w:fldCharType="end"/>
            </w:r>
          </w:hyperlink>
        </w:p>
        <w:p w14:paraId="6E102FBE" w14:textId="77777777" w:rsidR="000E09A8" w:rsidRDefault="00615D8D">
          <w:pPr>
            <w:pStyle w:val="TOC2"/>
            <w:tabs>
              <w:tab w:val="left" w:pos="880"/>
              <w:tab w:val="right" w:leader="dot" w:pos="9181"/>
            </w:tabs>
            <w:rPr>
              <w:rFonts w:eastAsiaTheme="minorEastAsia"/>
              <w:noProof/>
            </w:rPr>
          </w:pPr>
          <w:hyperlink w:anchor="_Toc409343979" w:history="1">
            <w:r w:rsidR="000E09A8" w:rsidRPr="00CD4116">
              <w:rPr>
                <w:rStyle w:val="Hyperlink"/>
                <w:noProof/>
              </w:rPr>
              <w:t>1.2.</w:t>
            </w:r>
            <w:r w:rsidR="000E09A8">
              <w:rPr>
                <w:rFonts w:eastAsiaTheme="minorEastAsia"/>
                <w:noProof/>
              </w:rPr>
              <w:tab/>
            </w:r>
            <w:r w:rsidR="000E09A8" w:rsidRPr="00CD4116">
              <w:rPr>
                <w:rStyle w:val="Hyperlink"/>
                <w:noProof/>
              </w:rPr>
              <w:t>Document purpose</w:t>
            </w:r>
            <w:r w:rsidR="000E09A8">
              <w:rPr>
                <w:noProof/>
                <w:webHidden/>
              </w:rPr>
              <w:tab/>
            </w:r>
            <w:r w:rsidR="000E09A8">
              <w:rPr>
                <w:noProof/>
                <w:webHidden/>
              </w:rPr>
              <w:fldChar w:fldCharType="begin"/>
            </w:r>
            <w:r w:rsidR="000E09A8">
              <w:rPr>
                <w:noProof/>
                <w:webHidden/>
              </w:rPr>
              <w:instrText xml:space="preserve"> PAGEREF _Toc409343979 \h </w:instrText>
            </w:r>
            <w:r w:rsidR="000E09A8">
              <w:rPr>
                <w:noProof/>
                <w:webHidden/>
              </w:rPr>
            </w:r>
            <w:r w:rsidR="000E09A8">
              <w:rPr>
                <w:noProof/>
                <w:webHidden/>
              </w:rPr>
              <w:fldChar w:fldCharType="separate"/>
            </w:r>
            <w:r w:rsidR="000E09A8">
              <w:rPr>
                <w:noProof/>
                <w:webHidden/>
              </w:rPr>
              <w:t>4</w:t>
            </w:r>
            <w:r w:rsidR="000E09A8">
              <w:rPr>
                <w:noProof/>
                <w:webHidden/>
              </w:rPr>
              <w:fldChar w:fldCharType="end"/>
            </w:r>
          </w:hyperlink>
        </w:p>
        <w:p w14:paraId="7E047059" w14:textId="77777777" w:rsidR="000E09A8" w:rsidRDefault="00615D8D">
          <w:pPr>
            <w:pStyle w:val="TOC2"/>
            <w:tabs>
              <w:tab w:val="left" w:pos="880"/>
              <w:tab w:val="right" w:leader="dot" w:pos="9181"/>
            </w:tabs>
            <w:rPr>
              <w:rFonts w:eastAsiaTheme="minorEastAsia"/>
              <w:noProof/>
            </w:rPr>
          </w:pPr>
          <w:hyperlink w:anchor="_Toc409343980" w:history="1">
            <w:r w:rsidR="000E09A8" w:rsidRPr="00CD4116">
              <w:rPr>
                <w:rStyle w:val="Hyperlink"/>
                <w:noProof/>
              </w:rPr>
              <w:t>1.3.</w:t>
            </w:r>
            <w:r w:rsidR="000E09A8">
              <w:rPr>
                <w:rFonts w:eastAsiaTheme="minorEastAsia"/>
                <w:noProof/>
              </w:rPr>
              <w:tab/>
            </w:r>
            <w:r w:rsidR="000E09A8" w:rsidRPr="00CD4116">
              <w:rPr>
                <w:rStyle w:val="Hyperlink"/>
                <w:noProof/>
              </w:rPr>
              <w:t>Audience</w:t>
            </w:r>
            <w:r w:rsidR="000E09A8">
              <w:rPr>
                <w:noProof/>
                <w:webHidden/>
              </w:rPr>
              <w:tab/>
            </w:r>
            <w:r w:rsidR="000E09A8">
              <w:rPr>
                <w:noProof/>
                <w:webHidden/>
              </w:rPr>
              <w:fldChar w:fldCharType="begin"/>
            </w:r>
            <w:r w:rsidR="000E09A8">
              <w:rPr>
                <w:noProof/>
                <w:webHidden/>
              </w:rPr>
              <w:instrText xml:space="preserve"> PAGEREF _Toc409343980 \h </w:instrText>
            </w:r>
            <w:r w:rsidR="000E09A8">
              <w:rPr>
                <w:noProof/>
                <w:webHidden/>
              </w:rPr>
            </w:r>
            <w:r w:rsidR="000E09A8">
              <w:rPr>
                <w:noProof/>
                <w:webHidden/>
              </w:rPr>
              <w:fldChar w:fldCharType="separate"/>
            </w:r>
            <w:r w:rsidR="000E09A8">
              <w:rPr>
                <w:noProof/>
                <w:webHidden/>
              </w:rPr>
              <w:t>4</w:t>
            </w:r>
            <w:r w:rsidR="000E09A8">
              <w:rPr>
                <w:noProof/>
                <w:webHidden/>
              </w:rPr>
              <w:fldChar w:fldCharType="end"/>
            </w:r>
          </w:hyperlink>
        </w:p>
        <w:p w14:paraId="0B570EEE" w14:textId="77777777" w:rsidR="000E09A8" w:rsidRDefault="00615D8D">
          <w:pPr>
            <w:pStyle w:val="TOC2"/>
            <w:tabs>
              <w:tab w:val="left" w:pos="880"/>
              <w:tab w:val="right" w:leader="dot" w:pos="9181"/>
            </w:tabs>
            <w:rPr>
              <w:rFonts w:eastAsiaTheme="minorEastAsia"/>
              <w:noProof/>
            </w:rPr>
          </w:pPr>
          <w:hyperlink w:anchor="_Toc409343981" w:history="1">
            <w:r w:rsidR="000E09A8" w:rsidRPr="00CD4116">
              <w:rPr>
                <w:rStyle w:val="Hyperlink"/>
                <w:noProof/>
              </w:rPr>
              <w:t>1.4.</w:t>
            </w:r>
            <w:r w:rsidR="000E09A8">
              <w:rPr>
                <w:rFonts w:eastAsiaTheme="minorEastAsia"/>
                <w:noProof/>
              </w:rPr>
              <w:tab/>
            </w:r>
            <w:r w:rsidR="000E09A8" w:rsidRPr="00CD4116">
              <w:rPr>
                <w:rStyle w:val="Hyperlink"/>
                <w:noProof/>
              </w:rPr>
              <w:t>Notes</w:t>
            </w:r>
            <w:r w:rsidR="000E09A8">
              <w:rPr>
                <w:noProof/>
                <w:webHidden/>
              </w:rPr>
              <w:tab/>
            </w:r>
            <w:r w:rsidR="000E09A8">
              <w:rPr>
                <w:noProof/>
                <w:webHidden/>
              </w:rPr>
              <w:fldChar w:fldCharType="begin"/>
            </w:r>
            <w:r w:rsidR="000E09A8">
              <w:rPr>
                <w:noProof/>
                <w:webHidden/>
              </w:rPr>
              <w:instrText xml:space="preserve"> PAGEREF _Toc409343981 \h </w:instrText>
            </w:r>
            <w:r w:rsidR="000E09A8">
              <w:rPr>
                <w:noProof/>
                <w:webHidden/>
              </w:rPr>
            </w:r>
            <w:r w:rsidR="000E09A8">
              <w:rPr>
                <w:noProof/>
                <w:webHidden/>
              </w:rPr>
              <w:fldChar w:fldCharType="separate"/>
            </w:r>
            <w:r w:rsidR="000E09A8">
              <w:rPr>
                <w:noProof/>
                <w:webHidden/>
              </w:rPr>
              <w:t>4</w:t>
            </w:r>
            <w:r w:rsidR="000E09A8">
              <w:rPr>
                <w:noProof/>
                <w:webHidden/>
              </w:rPr>
              <w:fldChar w:fldCharType="end"/>
            </w:r>
          </w:hyperlink>
        </w:p>
        <w:p w14:paraId="25E47909" w14:textId="77777777" w:rsidR="000E09A8" w:rsidRDefault="00615D8D">
          <w:pPr>
            <w:pStyle w:val="TOC1"/>
            <w:tabs>
              <w:tab w:val="left" w:pos="1320"/>
              <w:tab w:val="right" w:leader="dot" w:pos="9181"/>
            </w:tabs>
            <w:rPr>
              <w:rFonts w:eastAsiaTheme="minorEastAsia"/>
              <w:noProof/>
            </w:rPr>
          </w:pPr>
          <w:hyperlink w:anchor="_Toc409343982" w:history="1">
            <w:r w:rsidR="000E09A8" w:rsidRPr="00CD4116">
              <w:rPr>
                <w:rStyle w:val="Hyperlink"/>
                <w:noProof/>
              </w:rPr>
              <w:t>2.</w:t>
            </w:r>
            <w:r w:rsidR="000E09A8">
              <w:rPr>
                <w:rFonts w:eastAsiaTheme="minorEastAsia"/>
                <w:noProof/>
              </w:rPr>
              <w:tab/>
            </w:r>
            <w:r w:rsidR="000E09A8" w:rsidRPr="00CD4116">
              <w:rPr>
                <w:rStyle w:val="Hyperlink"/>
                <w:noProof/>
              </w:rPr>
              <w:t>Requirement Overview</w:t>
            </w:r>
            <w:r w:rsidR="000E09A8">
              <w:rPr>
                <w:noProof/>
                <w:webHidden/>
              </w:rPr>
              <w:tab/>
            </w:r>
            <w:r w:rsidR="000E09A8">
              <w:rPr>
                <w:noProof/>
                <w:webHidden/>
              </w:rPr>
              <w:fldChar w:fldCharType="begin"/>
            </w:r>
            <w:r w:rsidR="000E09A8">
              <w:rPr>
                <w:noProof/>
                <w:webHidden/>
              </w:rPr>
              <w:instrText xml:space="preserve"> PAGEREF _Toc409343982 \h </w:instrText>
            </w:r>
            <w:r w:rsidR="000E09A8">
              <w:rPr>
                <w:noProof/>
                <w:webHidden/>
              </w:rPr>
            </w:r>
            <w:r w:rsidR="000E09A8">
              <w:rPr>
                <w:noProof/>
                <w:webHidden/>
              </w:rPr>
              <w:fldChar w:fldCharType="separate"/>
            </w:r>
            <w:r w:rsidR="000E09A8">
              <w:rPr>
                <w:noProof/>
                <w:webHidden/>
              </w:rPr>
              <w:t>5</w:t>
            </w:r>
            <w:r w:rsidR="000E09A8">
              <w:rPr>
                <w:noProof/>
                <w:webHidden/>
              </w:rPr>
              <w:fldChar w:fldCharType="end"/>
            </w:r>
          </w:hyperlink>
        </w:p>
        <w:p w14:paraId="49040711" w14:textId="77777777" w:rsidR="000E09A8" w:rsidRDefault="00615D8D">
          <w:pPr>
            <w:pStyle w:val="TOC2"/>
            <w:tabs>
              <w:tab w:val="left" w:pos="880"/>
              <w:tab w:val="right" w:leader="dot" w:pos="9181"/>
            </w:tabs>
            <w:rPr>
              <w:rFonts w:eastAsiaTheme="minorEastAsia"/>
              <w:noProof/>
            </w:rPr>
          </w:pPr>
          <w:hyperlink w:anchor="_Toc409343985" w:history="1">
            <w:r w:rsidR="000E09A8" w:rsidRPr="00CD4116">
              <w:rPr>
                <w:rStyle w:val="Hyperlink"/>
                <w:noProof/>
              </w:rPr>
              <w:t>2.1.</w:t>
            </w:r>
            <w:r w:rsidR="000E09A8">
              <w:rPr>
                <w:rFonts w:eastAsiaTheme="minorEastAsia"/>
                <w:noProof/>
              </w:rPr>
              <w:tab/>
            </w:r>
            <w:r w:rsidR="000E09A8" w:rsidRPr="00CD4116">
              <w:rPr>
                <w:rStyle w:val="Hyperlink"/>
                <w:noProof/>
              </w:rPr>
              <w:t>Introduction</w:t>
            </w:r>
            <w:r w:rsidR="000E09A8">
              <w:rPr>
                <w:noProof/>
                <w:webHidden/>
              </w:rPr>
              <w:tab/>
            </w:r>
            <w:r w:rsidR="000E09A8">
              <w:rPr>
                <w:noProof/>
                <w:webHidden/>
              </w:rPr>
              <w:fldChar w:fldCharType="begin"/>
            </w:r>
            <w:r w:rsidR="000E09A8">
              <w:rPr>
                <w:noProof/>
                <w:webHidden/>
              </w:rPr>
              <w:instrText xml:space="preserve"> PAGEREF _Toc409343985 \h </w:instrText>
            </w:r>
            <w:r w:rsidR="000E09A8">
              <w:rPr>
                <w:noProof/>
                <w:webHidden/>
              </w:rPr>
            </w:r>
            <w:r w:rsidR="000E09A8">
              <w:rPr>
                <w:noProof/>
                <w:webHidden/>
              </w:rPr>
              <w:fldChar w:fldCharType="separate"/>
            </w:r>
            <w:r w:rsidR="000E09A8">
              <w:rPr>
                <w:noProof/>
                <w:webHidden/>
              </w:rPr>
              <w:t>5</w:t>
            </w:r>
            <w:r w:rsidR="000E09A8">
              <w:rPr>
                <w:noProof/>
                <w:webHidden/>
              </w:rPr>
              <w:fldChar w:fldCharType="end"/>
            </w:r>
          </w:hyperlink>
        </w:p>
        <w:p w14:paraId="3A8FE4E1" w14:textId="77777777" w:rsidR="000E09A8" w:rsidRDefault="00615D8D">
          <w:pPr>
            <w:pStyle w:val="TOC1"/>
            <w:tabs>
              <w:tab w:val="left" w:pos="1320"/>
              <w:tab w:val="right" w:leader="dot" w:pos="9181"/>
            </w:tabs>
            <w:rPr>
              <w:rFonts w:eastAsiaTheme="minorEastAsia"/>
              <w:noProof/>
            </w:rPr>
          </w:pPr>
          <w:hyperlink w:anchor="_Toc409343986" w:history="1">
            <w:r w:rsidR="000E09A8" w:rsidRPr="00CD4116">
              <w:rPr>
                <w:rStyle w:val="Hyperlink"/>
                <w:noProof/>
              </w:rPr>
              <w:t>3.</w:t>
            </w:r>
            <w:r w:rsidR="000E09A8">
              <w:rPr>
                <w:rFonts w:eastAsiaTheme="minorEastAsia"/>
                <w:noProof/>
              </w:rPr>
              <w:tab/>
            </w:r>
            <w:r w:rsidR="000E09A8" w:rsidRPr="00CD4116">
              <w:rPr>
                <w:rStyle w:val="Hyperlink"/>
                <w:noProof/>
              </w:rPr>
              <w:t>Modules</w:t>
            </w:r>
            <w:r w:rsidR="000E09A8">
              <w:rPr>
                <w:noProof/>
                <w:webHidden/>
              </w:rPr>
              <w:tab/>
            </w:r>
            <w:r w:rsidR="000E09A8">
              <w:rPr>
                <w:noProof/>
                <w:webHidden/>
              </w:rPr>
              <w:fldChar w:fldCharType="begin"/>
            </w:r>
            <w:r w:rsidR="000E09A8">
              <w:rPr>
                <w:noProof/>
                <w:webHidden/>
              </w:rPr>
              <w:instrText xml:space="preserve"> PAGEREF _Toc409343986 \h </w:instrText>
            </w:r>
            <w:r w:rsidR="000E09A8">
              <w:rPr>
                <w:noProof/>
                <w:webHidden/>
              </w:rPr>
            </w:r>
            <w:r w:rsidR="000E09A8">
              <w:rPr>
                <w:noProof/>
                <w:webHidden/>
              </w:rPr>
              <w:fldChar w:fldCharType="separate"/>
            </w:r>
            <w:r w:rsidR="000E09A8">
              <w:rPr>
                <w:noProof/>
                <w:webHidden/>
              </w:rPr>
              <w:t>6</w:t>
            </w:r>
            <w:r w:rsidR="000E09A8">
              <w:rPr>
                <w:noProof/>
                <w:webHidden/>
              </w:rPr>
              <w:fldChar w:fldCharType="end"/>
            </w:r>
          </w:hyperlink>
        </w:p>
        <w:p w14:paraId="3D4C4D14" w14:textId="77777777" w:rsidR="000E09A8" w:rsidRDefault="00615D8D">
          <w:pPr>
            <w:pStyle w:val="TOC2"/>
            <w:tabs>
              <w:tab w:val="left" w:pos="720"/>
              <w:tab w:val="right" w:leader="dot" w:pos="9181"/>
            </w:tabs>
            <w:rPr>
              <w:rFonts w:eastAsiaTheme="minorEastAsia"/>
              <w:noProof/>
            </w:rPr>
          </w:pPr>
          <w:hyperlink w:anchor="_Toc409343990" w:history="1">
            <w:r w:rsidR="000E09A8" w:rsidRPr="00CD4116">
              <w:rPr>
                <w:rStyle w:val="Hyperlink"/>
                <w:noProof/>
              </w:rPr>
              <w:t>3.1</w:t>
            </w:r>
            <w:r w:rsidR="000E09A8">
              <w:rPr>
                <w:rFonts w:eastAsiaTheme="minorEastAsia"/>
                <w:noProof/>
              </w:rPr>
              <w:tab/>
            </w:r>
            <w:r w:rsidR="000E09A8" w:rsidRPr="00CD4116">
              <w:rPr>
                <w:rStyle w:val="Hyperlink"/>
                <w:noProof/>
              </w:rPr>
              <w:t>Selection for actions</w:t>
            </w:r>
            <w:r w:rsidR="000E09A8">
              <w:rPr>
                <w:noProof/>
                <w:webHidden/>
              </w:rPr>
              <w:tab/>
            </w:r>
            <w:r w:rsidR="000E09A8">
              <w:rPr>
                <w:noProof/>
                <w:webHidden/>
              </w:rPr>
              <w:fldChar w:fldCharType="begin"/>
            </w:r>
            <w:r w:rsidR="000E09A8">
              <w:rPr>
                <w:noProof/>
                <w:webHidden/>
              </w:rPr>
              <w:instrText xml:space="preserve"> PAGEREF _Toc409343990 \h </w:instrText>
            </w:r>
            <w:r w:rsidR="000E09A8">
              <w:rPr>
                <w:noProof/>
                <w:webHidden/>
              </w:rPr>
            </w:r>
            <w:r w:rsidR="000E09A8">
              <w:rPr>
                <w:noProof/>
                <w:webHidden/>
              </w:rPr>
              <w:fldChar w:fldCharType="separate"/>
            </w:r>
            <w:r w:rsidR="000E09A8">
              <w:rPr>
                <w:noProof/>
                <w:webHidden/>
              </w:rPr>
              <w:t>6</w:t>
            </w:r>
            <w:r w:rsidR="000E09A8">
              <w:rPr>
                <w:noProof/>
                <w:webHidden/>
              </w:rPr>
              <w:fldChar w:fldCharType="end"/>
            </w:r>
          </w:hyperlink>
        </w:p>
        <w:p w14:paraId="3335BABA" w14:textId="77777777" w:rsidR="000E09A8" w:rsidRDefault="00615D8D">
          <w:pPr>
            <w:pStyle w:val="TOC3"/>
            <w:tabs>
              <w:tab w:val="left" w:pos="1320"/>
              <w:tab w:val="right" w:leader="dot" w:pos="9181"/>
            </w:tabs>
            <w:rPr>
              <w:rFonts w:eastAsiaTheme="minorEastAsia"/>
              <w:noProof/>
            </w:rPr>
          </w:pPr>
          <w:hyperlink w:anchor="_Toc409343991" w:history="1">
            <w:r w:rsidR="000E09A8" w:rsidRPr="00CD4116">
              <w:rPr>
                <w:rStyle w:val="Hyperlink"/>
                <w:noProof/>
              </w:rPr>
              <w:t>3.1.1</w:t>
            </w:r>
            <w:r w:rsidR="000E09A8">
              <w:rPr>
                <w:rFonts w:eastAsiaTheme="minorEastAsia"/>
                <w:noProof/>
              </w:rPr>
              <w:tab/>
            </w:r>
            <w:r w:rsidR="000E09A8" w:rsidRPr="00CD4116">
              <w:rPr>
                <w:rStyle w:val="Hyperlink"/>
                <w:noProof/>
              </w:rPr>
              <w:t>Overview</w:t>
            </w:r>
            <w:r w:rsidR="000E09A8">
              <w:rPr>
                <w:noProof/>
                <w:webHidden/>
              </w:rPr>
              <w:tab/>
            </w:r>
            <w:r w:rsidR="000E09A8">
              <w:rPr>
                <w:noProof/>
                <w:webHidden/>
              </w:rPr>
              <w:fldChar w:fldCharType="begin"/>
            </w:r>
            <w:r w:rsidR="000E09A8">
              <w:rPr>
                <w:noProof/>
                <w:webHidden/>
              </w:rPr>
              <w:instrText xml:space="preserve"> PAGEREF _Toc409343991 \h </w:instrText>
            </w:r>
            <w:r w:rsidR="000E09A8">
              <w:rPr>
                <w:noProof/>
                <w:webHidden/>
              </w:rPr>
            </w:r>
            <w:r w:rsidR="000E09A8">
              <w:rPr>
                <w:noProof/>
                <w:webHidden/>
              </w:rPr>
              <w:fldChar w:fldCharType="separate"/>
            </w:r>
            <w:r w:rsidR="000E09A8">
              <w:rPr>
                <w:noProof/>
                <w:webHidden/>
              </w:rPr>
              <w:t>6</w:t>
            </w:r>
            <w:r w:rsidR="000E09A8">
              <w:rPr>
                <w:noProof/>
                <w:webHidden/>
              </w:rPr>
              <w:fldChar w:fldCharType="end"/>
            </w:r>
          </w:hyperlink>
        </w:p>
        <w:p w14:paraId="2F494FD5" w14:textId="77777777" w:rsidR="000E09A8" w:rsidRDefault="00615D8D">
          <w:pPr>
            <w:pStyle w:val="TOC3"/>
            <w:tabs>
              <w:tab w:val="left" w:pos="1320"/>
              <w:tab w:val="right" w:leader="dot" w:pos="9181"/>
            </w:tabs>
            <w:rPr>
              <w:rFonts w:eastAsiaTheme="minorEastAsia"/>
              <w:noProof/>
            </w:rPr>
          </w:pPr>
          <w:hyperlink w:anchor="_Toc409343992" w:history="1">
            <w:r w:rsidR="000E09A8" w:rsidRPr="00CD4116">
              <w:rPr>
                <w:rStyle w:val="Hyperlink"/>
                <w:noProof/>
              </w:rPr>
              <w:t>3.1.2</w:t>
            </w:r>
            <w:r w:rsidR="000E09A8">
              <w:rPr>
                <w:rFonts w:eastAsiaTheme="minorEastAsia"/>
                <w:noProof/>
              </w:rPr>
              <w:tab/>
            </w:r>
            <w:r w:rsidR="000E09A8" w:rsidRPr="00CD4116">
              <w:rPr>
                <w:rStyle w:val="Hyperlink"/>
                <w:noProof/>
              </w:rPr>
              <w:t>Functionalities</w:t>
            </w:r>
            <w:r w:rsidR="000E09A8">
              <w:rPr>
                <w:noProof/>
                <w:webHidden/>
              </w:rPr>
              <w:tab/>
            </w:r>
            <w:r w:rsidR="000E09A8">
              <w:rPr>
                <w:noProof/>
                <w:webHidden/>
              </w:rPr>
              <w:fldChar w:fldCharType="begin"/>
            </w:r>
            <w:r w:rsidR="000E09A8">
              <w:rPr>
                <w:noProof/>
                <w:webHidden/>
              </w:rPr>
              <w:instrText xml:space="preserve"> PAGEREF _Toc409343992 \h </w:instrText>
            </w:r>
            <w:r w:rsidR="000E09A8">
              <w:rPr>
                <w:noProof/>
                <w:webHidden/>
              </w:rPr>
            </w:r>
            <w:r w:rsidR="000E09A8">
              <w:rPr>
                <w:noProof/>
                <w:webHidden/>
              </w:rPr>
              <w:fldChar w:fldCharType="separate"/>
            </w:r>
            <w:r w:rsidR="000E09A8">
              <w:rPr>
                <w:noProof/>
                <w:webHidden/>
              </w:rPr>
              <w:t>6</w:t>
            </w:r>
            <w:r w:rsidR="000E09A8">
              <w:rPr>
                <w:noProof/>
                <w:webHidden/>
              </w:rPr>
              <w:fldChar w:fldCharType="end"/>
            </w:r>
          </w:hyperlink>
        </w:p>
        <w:p w14:paraId="2A886530" w14:textId="77777777" w:rsidR="000E09A8" w:rsidRDefault="00615D8D">
          <w:pPr>
            <w:pStyle w:val="TOC3"/>
            <w:tabs>
              <w:tab w:val="left" w:pos="1320"/>
              <w:tab w:val="right" w:leader="dot" w:pos="9181"/>
            </w:tabs>
            <w:rPr>
              <w:rFonts w:eastAsiaTheme="minorEastAsia"/>
              <w:noProof/>
            </w:rPr>
          </w:pPr>
          <w:hyperlink w:anchor="_Toc409343993" w:history="1">
            <w:r w:rsidR="000E09A8" w:rsidRPr="00CD4116">
              <w:rPr>
                <w:rStyle w:val="Hyperlink"/>
                <w:noProof/>
              </w:rPr>
              <w:t>3.1.3</w:t>
            </w:r>
            <w:r w:rsidR="000E09A8">
              <w:rPr>
                <w:rFonts w:eastAsiaTheme="minorEastAsia"/>
                <w:noProof/>
              </w:rPr>
              <w:tab/>
            </w:r>
            <w:r w:rsidR="000E09A8" w:rsidRPr="00CD4116">
              <w:rPr>
                <w:rStyle w:val="Hyperlink"/>
                <w:noProof/>
              </w:rPr>
              <w:t>Rules</w:t>
            </w:r>
            <w:r w:rsidR="000E09A8">
              <w:rPr>
                <w:noProof/>
                <w:webHidden/>
              </w:rPr>
              <w:tab/>
            </w:r>
            <w:r w:rsidR="000E09A8">
              <w:rPr>
                <w:noProof/>
                <w:webHidden/>
              </w:rPr>
              <w:fldChar w:fldCharType="begin"/>
            </w:r>
            <w:r w:rsidR="000E09A8">
              <w:rPr>
                <w:noProof/>
                <w:webHidden/>
              </w:rPr>
              <w:instrText xml:space="preserve"> PAGEREF _Toc409343993 \h </w:instrText>
            </w:r>
            <w:r w:rsidR="000E09A8">
              <w:rPr>
                <w:noProof/>
                <w:webHidden/>
              </w:rPr>
            </w:r>
            <w:r w:rsidR="000E09A8">
              <w:rPr>
                <w:noProof/>
                <w:webHidden/>
              </w:rPr>
              <w:fldChar w:fldCharType="separate"/>
            </w:r>
            <w:r w:rsidR="000E09A8">
              <w:rPr>
                <w:noProof/>
                <w:webHidden/>
              </w:rPr>
              <w:t>6</w:t>
            </w:r>
            <w:r w:rsidR="000E09A8">
              <w:rPr>
                <w:noProof/>
                <w:webHidden/>
              </w:rPr>
              <w:fldChar w:fldCharType="end"/>
            </w:r>
          </w:hyperlink>
        </w:p>
        <w:p w14:paraId="4D9EAEDD" w14:textId="77777777" w:rsidR="000E09A8" w:rsidRDefault="00615D8D">
          <w:pPr>
            <w:pStyle w:val="TOC2"/>
            <w:tabs>
              <w:tab w:val="left" w:pos="720"/>
              <w:tab w:val="right" w:leader="dot" w:pos="9181"/>
            </w:tabs>
            <w:rPr>
              <w:rFonts w:eastAsiaTheme="minorEastAsia"/>
              <w:noProof/>
            </w:rPr>
          </w:pPr>
          <w:hyperlink w:anchor="_Toc409343994" w:history="1">
            <w:r w:rsidR="000E09A8" w:rsidRPr="00CD4116">
              <w:rPr>
                <w:rStyle w:val="Hyperlink"/>
                <w:noProof/>
              </w:rPr>
              <w:t>3.2</w:t>
            </w:r>
            <w:r w:rsidR="000E09A8">
              <w:rPr>
                <w:rFonts w:eastAsiaTheme="minorEastAsia"/>
                <w:noProof/>
              </w:rPr>
              <w:tab/>
            </w:r>
            <w:r w:rsidR="000E09A8" w:rsidRPr="00CD4116">
              <w:rPr>
                <w:rStyle w:val="Hyperlink"/>
                <w:noProof/>
              </w:rPr>
              <w:t>Business card request functionality</w:t>
            </w:r>
            <w:r w:rsidR="000E09A8">
              <w:rPr>
                <w:noProof/>
                <w:webHidden/>
              </w:rPr>
              <w:tab/>
            </w:r>
            <w:r w:rsidR="000E09A8">
              <w:rPr>
                <w:noProof/>
                <w:webHidden/>
              </w:rPr>
              <w:fldChar w:fldCharType="begin"/>
            </w:r>
            <w:r w:rsidR="000E09A8">
              <w:rPr>
                <w:noProof/>
                <w:webHidden/>
              </w:rPr>
              <w:instrText xml:space="preserve"> PAGEREF _Toc409343994 \h </w:instrText>
            </w:r>
            <w:r w:rsidR="000E09A8">
              <w:rPr>
                <w:noProof/>
                <w:webHidden/>
              </w:rPr>
            </w:r>
            <w:r w:rsidR="000E09A8">
              <w:rPr>
                <w:noProof/>
                <w:webHidden/>
              </w:rPr>
              <w:fldChar w:fldCharType="separate"/>
            </w:r>
            <w:r w:rsidR="000E09A8">
              <w:rPr>
                <w:noProof/>
                <w:webHidden/>
              </w:rPr>
              <w:t>6</w:t>
            </w:r>
            <w:r w:rsidR="000E09A8">
              <w:rPr>
                <w:noProof/>
                <w:webHidden/>
              </w:rPr>
              <w:fldChar w:fldCharType="end"/>
            </w:r>
          </w:hyperlink>
        </w:p>
        <w:p w14:paraId="5BA7389D" w14:textId="77777777" w:rsidR="000E09A8" w:rsidRDefault="00615D8D">
          <w:pPr>
            <w:pStyle w:val="TOC3"/>
            <w:tabs>
              <w:tab w:val="left" w:pos="1320"/>
              <w:tab w:val="right" w:leader="dot" w:pos="9181"/>
            </w:tabs>
            <w:rPr>
              <w:rFonts w:eastAsiaTheme="minorEastAsia"/>
              <w:noProof/>
            </w:rPr>
          </w:pPr>
          <w:hyperlink w:anchor="_Toc409343995" w:history="1">
            <w:r w:rsidR="000E09A8" w:rsidRPr="00CD4116">
              <w:rPr>
                <w:rStyle w:val="Hyperlink"/>
                <w:noProof/>
              </w:rPr>
              <w:t>3.2.1</w:t>
            </w:r>
            <w:r w:rsidR="000E09A8">
              <w:rPr>
                <w:rFonts w:eastAsiaTheme="minorEastAsia"/>
                <w:noProof/>
              </w:rPr>
              <w:tab/>
            </w:r>
            <w:r w:rsidR="000E09A8" w:rsidRPr="00CD4116">
              <w:rPr>
                <w:rStyle w:val="Hyperlink"/>
                <w:noProof/>
              </w:rPr>
              <w:t>Overview</w:t>
            </w:r>
            <w:r w:rsidR="000E09A8">
              <w:rPr>
                <w:noProof/>
                <w:webHidden/>
              </w:rPr>
              <w:tab/>
            </w:r>
            <w:r w:rsidR="000E09A8">
              <w:rPr>
                <w:noProof/>
                <w:webHidden/>
              </w:rPr>
              <w:fldChar w:fldCharType="begin"/>
            </w:r>
            <w:r w:rsidR="000E09A8">
              <w:rPr>
                <w:noProof/>
                <w:webHidden/>
              </w:rPr>
              <w:instrText xml:space="preserve"> PAGEREF _Toc409343995 \h </w:instrText>
            </w:r>
            <w:r w:rsidR="000E09A8">
              <w:rPr>
                <w:noProof/>
                <w:webHidden/>
              </w:rPr>
            </w:r>
            <w:r w:rsidR="000E09A8">
              <w:rPr>
                <w:noProof/>
                <w:webHidden/>
              </w:rPr>
              <w:fldChar w:fldCharType="separate"/>
            </w:r>
            <w:r w:rsidR="000E09A8">
              <w:rPr>
                <w:noProof/>
                <w:webHidden/>
              </w:rPr>
              <w:t>6</w:t>
            </w:r>
            <w:r w:rsidR="000E09A8">
              <w:rPr>
                <w:noProof/>
                <w:webHidden/>
              </w:rPr>
              <w:fldChar w:fldCharType="end"/>
            </w:r>
          </w:hyperlink>
        </w:p>
        <w:p w14:paraId="3933C131" w14:textId="77777777" w:rsidR="000E09A8" w:rsidRDefault="00615D8D">
          <w:pPr>
            <w:pStyle w:val="TOC3"/>
            <w:tabs>
              <w:tab w:val="left" w:pos="1320"/>
              <w:tab w:val="right" w:leader="dot" w:pos="9181"/>
            </w:tabs>
            <w:rPr>
              <w:rFonts w:eastAsiaTheme="minorEastAsia"/>
              <w:noProof/>
            </w:rPr>
          </w:pPr>
          <w:hyperlink w:anchor="_Toc409343996" w:history="1">
            <w:r w:rsidR="000E09A8" w:rsidRPr="00CD4116">
              <w:rPr>
                <w:rStyle w:val="Hyperlink"/>
                <w:noProof/>
              </w:rPr>
              <w:t>3.2.2</w:t>
            </w:r>
            <w:r w:rsidR="000E09A8">
              <w:rPr>
                <w:rFonts w:eastAsiaTheme="minorEastAsia"/>
                <w:noProof/>
              </w:rPr>
              <w:tab/>
            </w:r>
            <w:r w:rsidR="000E09A8" w:rsidRPr="00CD4116">
              <w:rPr>
                <w:rStyle w:val="Hyperlink"/>
                <w:noProof/>
              </w:rPr>
              <w:t>Functionalities</w:t>
            </w:r>
            <w:r w:rsidR="000E09A8">
              <w:rPr>
                <w:noProof/>
                <w:webHidden/>
              </w:rPr>
              <w:tab/>
            </w:r>
            <w:r w:rsidR="000E09A8">
              <w:rPr>
                <w:noProof/>
                <w:webHidden/>
              </w:rPr>
              <w:fldChar w:fldCharType="begin"/>
            </w:r>
            <w:r w:rsidR="000E09A8">
              <w:rPr>
                <w:noProof/>
                <w:webHidden/>
              </w:rPr>
              <w:instrText xml:space="preserve"> PAGEREF _Toc409343996 \h </w:instrText>
            </w:r>
            <w:r w:rsidR="000E09A8">
              <w:rPr>
                <w:noProof/>
                <w:webHidden/>
              </w:rPr>
            </w:r>
            <w:r w:rsidR="000E09A8">
              <w:rPr>
                <w:noProof/>
                <w:webHidden/>
              </w:rPr>
              <w:fldChar w:fldCharType="separate"/>
            </w:r>
            <w:r w:rsidR="000E09A8">
              <w:rPr>
                <w:noProof/>
                <w:webHidden/>
              </w:rPr>
              <w:t>6</w:t>
            </w:r>
            <w:r w:rsidR="000E09A8">
              <w:rPr>
                <w:noProof/>
                <w:webHidden/>
              </w:rPr>
              <w:fldChar w:fldCharType="end"/>
            </w:r>
          </w:hyperlink>
        </w:p>
        <w:p w14:paraId="11874CB2" w14:textId="77777777" w:rsidR="000E09A8" w:rsidRDefault="00615D8D">
          <w:pPr>
            <w:pStyle w:val="TOC3"/>
            <w:tabs>
              <w:tab w:val="left" w:pos="1320"/>
              <w:tab w:val="right" w:leader="dot" w:pos="9181"/>
            </w:tabs>
            <w:rPr>
              <w:rFonts w:eastAsiaTheme="minorEastAsia"/>
              <w:noProof/>
            </w:rPr>
          </w:pPr>
          <w:hyperlink w:anchor="_Toc409343997" w:history="1">
            <w:r w:rsidR="000E09A8" w:rsidRPr="00CD4116">
              <w:rPr>
                <w:rStyle w:val="Hyperlink"/>
                <w:noProof/>
              </w:rPr>
              <w:t>3.2.3</w:t>
            </w:r>
            <w:r w:rsidR="000E09A8">
              <w:rPr>
                <w:rFonts w:eastAsiaTheme="minorEastAsia"/>
                <w:noProof/>
              </w:rPr>
              <w:tab/>
            </w:r>
            <w:r w:rsidR="000E09A8" w:rsidRPr="00CD4116">
              <w:rPr>
                <w:rStyle w:val="Hyperlink"/>
                <w:noProof/>
              </w:rPr>
              <w:t>Rules</w:t>
            </w:r>
            <w:r w:rsidR="000E09A8">
              <w:rPr>
                <w:noProof/>
                <w:webHidden/>
              </w:rPr>
              <w:tab/>
            </w:r>
            <w:r w:rsidR="000E09A8">
              <w:rPr>
                <w:noProof/>
                <w:webHidden/>
              </w:rPr>
              <w:fldChar w:fldCharType="begin"/>
            </w:r>
            <w:r w:rsidR="000E09A8">
              <w:rPr>
                <w:noProof/>
                <w:webHidden/>
              </w:rPr>
              <w:instrText xml:space="preserve"> PAGEREF _Toc409343997 \h </w:instrText>
            </w:r>
            <w:r w:rsidR="000E09A8">
              <w:rPr>
                <w:noProof/>
                <w:webHidden/>
              </w:rPr>
            </w:r>
            <w:r w:rsidR="000E09A8">
              <w:rPr>
                <w:noProof/>
                <w:webHidden/>
              </w:rPr>
              <w:fldChar w:fldCharType="separate"/>
            </w:r>
            <w:r w:rsidR="000E09A8">
              <w:rPr>
                <w:noProof/>
                <w:webHidden/>
              </w:rPr>
              <w:t>6</w:t>
            </w:r>
            <w:r w:rsidR="000E09A8">
              <w:rPr>
                <w:noProof/>
                <w:webHidden/>
              </w:rPr>
              <w:fldChar w:fldCharType="end"/>
            </w:r>
          </w:hyperlink>
        </w:p>
        <w:p w14:paraId="0E95FE9E" w14:textId="77777777" w:rsidR="000E09A8" w:rsidRDefault="00615D8D">
          <w:pPr>
            <w:pStyle w:val="TOC2"/>
            <w:tabs>
              <w:tab w:val="left" w:pos="720"/>
              <w:tab w:val="right" w:leader="dot" w:pos="9181"/>
            </w:tabs>
            <w:rPr>
              <w:rFonts w:eastAsiaTheme="minorEastAsia"/>
              <w:noProof/>
            </w:rPr>
          </w:pPr>
          <w:hyperlink w:anchor="_Toc409343998" w:history="1">
            <w:r w:rsidR="000E09A8" w:rsidRPr="00CD4116">
              <w:rPr>
                <w:rStyle w:val="Hyperlink"/>
                <w:noProof/>
              </w:rPr>
              <w:t>3.3</w:t>
            </w:r>
            <w:r w:rsidR="000E09A8">
              <w:rPr>
                <w:rFonts w:eastAsiaTheme="minorEastAsia"/>
                <w:noProof/>
              </w:rPr>
              <w:tab/>
            </w:r>
            <w:r w:rsidR="000E09A8" w:rsidRPr="00CD4116">
              <w:rPr>
                <w:rStyle w:val="Hyperlink"/>
                <w:noProof/>
              </w:rPr>
              <w:t>Find On packages limitations and payments</w:t>
            </w:r>
            <w:r w:rsidR="000E09A8">
              <w:rPr>
                <w:noProof/>
                <w:webHidden/>
              </w:rPr>
              <w:tab/>
            </w:r>
            <w:r w:rsidR="000E09A8">
              <w:rPr>
                <w:noProof/>
                <w:webHidden/>
              </w:rPr>
              <w:fldChar w:fldCharType="begin"/>
            </w:r>
            <w:r w:rsidR="000E09A8">
              <w:rPr>
                <w:noProof/>
                <w:webHidden/>
              </w:rPr>
              <w:instrText xml:space="preserve"> PAGEREF _Toc409343998 \h </w:instrText>
            </w:r>
            <w:r w:rsidR="000E09A8">
              <w:rPr>
                <w:noProof/>
                <w:webHidden/>
              </w:rPr>
            </w:r>
            <w:r w:rsidR="000E09A8">
              <w:rPr>
                <w:noProof/>
                <w:webHidden/>
              </w:rPr>
              <w:fldChar w:fldCharType="separate"/>
            </w:r>
            <w:r w:rsidR="000E09A8">
              <w:rPr>
                <w:noProof/>
                <w:webHidden/>
              </w:rPr>
              <w:t>6</w:t>
            </w:r>
            <w:r w:rsidR="000E09A8">
              <w:rPr>
                <w:noProof/>
                <w:webHidden/>
              </w:rPr>
              <w:fldChar w:fldCharType="end"/>
            </w:r>
          </w:hyperlink>
        </w:p>
        <w:p w14:paraId="2B559E7C" w14:textId="77777777" w:rsidR="000E09A8" w:rsidRDefault="00615D8D">
          <w:pPr>
            <w:pStyle w:val="TOC3"/>
            <w:tabs>
              <w:tab w:val="left" w:pos="1320"/>
              <w:tab w:val="right" w:leader="dot" w:pos="9181"/>
            </w:tabs>
            <w:rPr>
              <w:rFonts w:eastAsiaTheme="minorEastAsia"/>
              <w:noProof/>
            </w:rPr>
          </w:pPr>
          <w:hyperlink w:anchor="_Toc409343999" w:history="1">
            <w:r w:rsidR="000E09A8" w:rsidRPr="00CD4116">
              <w:rPr>
                <w:rStyle w:val="Hyperlink"/>
                <w:noProof/>
              </w:rPr>
              <w:t>3.3.1</w:t>
            </w:r>
            <w:r w:rsidR="000E09A8">
              <w:rPr>
                <w:rFonts w:eastAsiaTheme="minorEastAsia"/>
                <w:noProof/>
              </w:rPr>
              <w:tab/>
            </w:r>
            <w:r w:rsidR="000E09A8" w:rsidRPr="00CD4116">
              <w:rPr>
                <w:rStyle w:val="Hyperlink"/>
                <w:noProof/>
              </w:rPr>
              <w:t>Overview</w:t>
            </w:r>
            <w:r w:rsidR="000E09A8">
              <w:rPr>
                <w:noProof/>
                <w:webHidden/>
              </w:rPr>
              <w:tab/>
            </w:r>
            <w:r w:rsidR="000E09A8">
              <w:rPr>
                <w:noProof/>
                <w:webHidden/>
              </w:rPr>
              <w:fldChar w:fldCharType="begin"/>
            </w:r>
            <w:r w:rsidR="000E09A8">
              <w:rPr>
                <w:noProof/>
                <w:webHidden/>
              </w:rPr>
              <w:instrText xml:space="preserve"> PAGEREF _Toc409343999 \h </w:instrText>
            </w:r>
            <w:r w:rsidR="000E09A8">
              <w:rPr>
                <w:noProof/>
                <w:webHidden/>
              </w:rPr>
            </w:r>
            <w:r w:rsidR="000E09A8">
              <w:rPr>
                <w:noProof/>
                <w:webHidden/>
              </w:rPr>
              <w:fldChar w:fldCharType="separate"/>
            </w:r>
            <w:r w:rsidR="000E09A8">
              <w:rPr>
                <w:noProof/>
                <w:webHidden/>
              </w:rPr>
              <w:t>6</w:t>
            </w:r>
            <w:r w:rsidR="000E09A8">
              <w:rPr>
                <w:noProof/>
                <w:webHidden/>
              </w:rPr>
              <w:fldChar w:fldCharType="end"/>
            </w:r>
          </w:hyperlink>
        </w:p>
        <w:p w14:paraId="0EADBF89" w14:textId="77777777" w:rsidR="000E09A8" w:rsidRDefault="00615D8D">
          <w:pPr>
            <w:pStyle w:val="TOC3"/>
            <w:tabs>
              <w:tab w:val="left" w:pos="1320"/>
              <w:tab w:val="right" w:leader="dot" w:pos="9181"/>
            </w:tabs>
            <w:rPr>
              <w:rFonts w:eastAsiaTheme="minorEastAsia"/>
              <w:noProof/>
            </w:rPr>
          </w:pPr>
          <w:hyperlink w:anchor="_Toc409344000" w:history="1">
            <w:r w:rsidR="000E09A8" w:rsidRPr="00CD4116">
              <w:rPr>
                <w:rStyle w:val="Hyperlink"/>
                <w:noProof/>
              </w:rPr>
              <w:t>3.3.2</w:t>
            </w:r>
            <w:r w:rsidR="000E09A8">
              <w:rPr>
                <w:rFonts w:eastAsiaTheme="minorEastAsia"/>
                <w:noProof/>
              </w:rPr>
              <w:tab/>
            </w:r>
            <w:r w:rsidR="000E09A8" w:rsidRPr="00CD4116">
              <w:rPr>
                <w:rStyle w:val="Hyperlink"/>
                <w:noProof/>
              </w:rPr>
              <w:t>Functionalities</w:t>
            </w:r>
            <w:r w:rsidR="000E09A8">
              <w:rPr>
                <w:noProof/>
                <w:webHidden/>
              </w:rPr>
              <w:tab/>
            </w:r>
            <w:r w:rsidR="000E09A8">
              <w:rPr>
                <w:noProof/>
                <w:webHidden/>
              </w:rPr>
              <w:fldChar w:fldCharType="begin"/>
            </w:r>
            <w:r w:rsidR="000E09A8">
              <w:rPr>
                <w:noProof/>
                <w:webHidden/>
              </w:rPr>
              <w:instrText xml:space="preserve"> PAGEREF _Toc409344000 \h </w:instrText>
            </w:r>
            <w:r w:rsidR="000E09A8">
              <w:rPr>
                <w:noProof/>
                <w:webHidden/>
              </w:rPr>
            </w:r>
            <w:r w:rsidR="000E09A8">
              <w:rPr>
                <w:noProof/>
                <w:webHidden/>
              </w:rPr>
              <w:fldChar w:fldCharType="separate"/>
            </w:r>
            <w:r w:rsidR="000E09A8">
              <w:rPr>
                <w:noProof/>
                <w:webHidden/>
              </w:rPr>
              <w:t>6</w:t>
            </w:r>
            <w:r w:rsidR="000E09A8">
              <w:rPr>
                <w:noProof/>
                <w:webHidden/>
              </w:rPr>
              <w:fldChar w:fldCharType="end"/>
            </w:r>
          </w:hyperlink>
        </w:p>
        <w:p w14:paraId="3A999EFF" w14:textId="77777777" w:rsidR="000E09A8" w:rsidRDefault="00615D8D">
          <w:pPr>
            <w:pStyle w:val="TOC3"/>
            <w:tabs>
              <w:tab w:val="left" w:pos="1320"/>
              <w:tab w:val="right" w:leader="dot" w:pos="9181"/>
            </w:tabs>
            <w:rPr>
              <w:rFonts w:eastAsiaTheme="minorEastAsia"/>
              <w:noProof/>
            </w:rPr>
          </w:pPr>
          <w:hyperlink w:anchor="_Toc409344001" w:history="1">
            <w:r w:rsidR="000E09A8" w:rsidRPr="00CD4116">
              <w:rPr>
                <w:rStyle w:val="Hyperlink"/>
                <w:noProof/>
              </w:rPr>
              <w:t>3.3.3</w:t>
            </w:r>
            <w:r w:rsidR="000E09A8">
              <w:rPr>
                <w:rFonts w:eastAsiaTheme="minorEastAsia"/>
                <w:noProof/>
              </w:rPr>
              <w:tab/>
            </w:r>
            <w:r w:rsidR="000E09A8" w:rsidRPr="00CD4116">
              <w:rPr>
                <w:rStyle w:val="Hyperlink"/>
                <w:noProof/>
              </w:rPr>
              <w:t>Rules</w:t>
            </w:r>
            <w:r w:rsidR="000E09A8">
              <w:rPr>
                <w:noProof/>
                <w:webHidden/>
              </w:rPr>
              <w:tab/>
            </w:r>
            <w:r w:rsidR="000E09A8">
              <w:rPr>
                <w:noProof/>
                <w:webHidden/>
              </w:rPr>
              <w:fldChar w:fldCharType="begin"/>
            </w:r>
            <w:r w:rsidR="000E09A8">
              <w:rPr>
                <w:noProof/>
                <w:webHidden/>
              </w:rPr>
              <w:instrText xml:space="preserve"> PAGEREF _Toc409344001 \h </w:instrText>
            </w:r>
            <w:r w:rsidR="000E09A8">
              <w:rPr>
                <w:noProof/>
                <w:webHidden/>
              </w:rPr>
            </w:r>
            <w:r w:rsidR="000E09A8">
              <w:rPr>
                <w:noProof/>
                <w:webHidden/>
              </w:rPr>
              <w:fldChar w:fldCharType="separate"/>
            </w:r>
            <w:r w:rsidR="000E09A8">
              <w:rPr>
                <w:noProof/>
                <w:webHidden/>
              </w:rPr>
              <w:t>6</w:t>
            </w:r>
            <w:r w:rsidR="000E09A8">
              <w:rPr>
                <w:noProof/>
                <w:webHidden/>
              </w:rPr>
              <w:fldChar w:fldCharType="end"/>
            </w:r>
          </w:hyperlink>
        </w:p>
        <w:p w14:paraId="32756744" w14:textId="77777777" w:rsidR="000E09A8" w:rsidRDefault="00615D8D">
          <w:pPr>
            <w:pStyle w:val="TOC2"/>
            <w:tabs>
              <w:tab w:val="left" w:pos="720"/>
              <w:tab w:val="right" w:leader="dot" w:pos="9181"/>
            </w:tabs>
            <w:rPr>
              <w:rFonts w:eastAsiaTheme="minorEastAsia"/>
              <w:noProof/>
            </w:rPr>
          </w:pPr>
          <w:hyperlink w:anchor="_Toc409344002" w:history="1">
            <w:r w:rsidR="000E09A8" w:rsidRPr="00CD4116">
              <w:rPr>
                <w:rStyle w:val="Hyperlink"/>
                <w:noProof/>
              </w:rPr>
              <w:t>3.4</w:t>
            </w:r>
            <w:r w:rsidR="000E09A8">
              <w:rPr>
                <w:rFonts w:eastAsiaTheme="minorEastAsia"/>
                <w:noProof/>
              </w:rPr>
              <w:tab/>
            </w:r>
            <w:r w:rsidR="000E09A8" w:rsidRPr="00CD4116">
              <w:rPr>
                <w:rStyle w:val="Hyperlink"/>
                <w:noProof/>
              </w:rPr>
              <w:t>Sending SMS – Users Module</w:t>
            </w:r>
            <w:r w:rsidR="000E09A8">
              <w:rPr>
                <w:noProof/>
                <w:webHidden/>
              </w:rPr>
              <w:tab/>
            </w:r>
            <w:r w:rsidR="000E09A8">
              <w:rPr>
                <w:noProof/>
                <w:webHidden/>
              </w:rPr>
              <w:fldChar w:fldCharType="begin"/>
            </w:r>
            <w:r w:rsidR="000E09A8">
              <w:rPr>
                <w:noProof/>
                <w:webHidden/>
              </w:rPr>
              <w:instrText xml:space="preserve"> PAGEREF _Toc409344002 \h </w:instrText>
            </w:r>
            <w:r w:rsidR="000E09A8">
              <w:rPr>
                <w:noProof/>
                <w:webHidden/>
              </w:rPr>
            </w:r>
            <w:r w:rsidR="000E09A8">
              <w:rPr>
                <w:noProof/>
                <w:webHidden/>
              </w:rPr>
              <w:fldChar w:fldCharType="separate"/>
            </w:r>
            <w:r w:rsidR="000E09A8">
              <w:rPr>
                <w:noProof/>
                <w:webHidden/>
              </w:rPr>
              <w:t>7</w:t>
            </w:r>
            <w:r w:rsidR="000E09A8">
              <w:rPr>
                <w:noProof/>
                <w:webHidden/>
              </w:rPr>
              <w:fldChar w:fldCharType="end"/>
            </w:r>
          </w:hyperlink>
        </w:p>
        <w:p w14:paraId="5D07723E" w14:textId="77777777" w:rsidR="000E09A8" w:rsidRDefault="00615D8D">
          <w:pPr>
            <w:pStyle w:val="TOC3"/>
            <w:tabs>
              <w:tab w:val="left" w:pos="1320"/>
              <w:tab w:val="right" w:leader="dot" w:pos="9181"/>
            </w:tabs>
            <w:rPr>
              <w:rFonts w:eastAsiaTheme="minorEastAsia"/>
              <w:noProof/>
            </w:rPr>
          </w:pPr>
          <w:hyperlink w:anchor="_Toc409344003" w:history="1">
            <w:r w:rsidR="000E09A8" w:rsidRPr="00CD4116">
              <w:rPr>
                <w:rStyle w:val="Hyperlink"/>
                <w:noProof/>
              </w:rPr>
              <w:t>3.4.1</w:t>
            </w:r>
            <w:r w:rsidR="000E09A8">
              <w:rPr>
                <w:rFonts w:eastAsiaTheme="minorEastAsia"/>
                <w:noProof/>
              </w:rPr>
              <w:tab/>
            </w:r>
            <w:r w:rsidR="000E09A8" w:rsidRPr="00CD4116">
              <w:rPr>
                <w:rStyle w:val="Hyperlink"/>
                <w:noProof/>
              </w:rPr>
              <w:t>Overview</w:t>
            </w:r>
            <w:r w:rsidR="000E09A8">
              <w:rPr>
                <w:noProof/>
                <w:webHidden/>
              </w:rPr>
              <w:tab/>
            </w:r>
            <w:r w:rsidR="000E09A8">
              <w:rPr>
                <w:noProof/>
                <w:webHidden/>
              </w:rPr>
              <w:fldChar w:fldCharType="begin"/>
            </w:r>
            <w:r w:rsidR="000E09A8">
              <w:rPr>
                <w:noProof/>
                <w:webHidden/>
              </w:rPr>
              <w:instrText xml:space="preserve"> PAGEREF _Toc409344003 \h </w:instrText>
            </w:r>
            <w:r w:rsidR="000E09A8">
              <w:rPr>
                <w:noProof/>
                <w:webHidden/>
              </w:rPr>
            </w:r>
            <w:r w:rsidR="000E09A8">
              <w:rPr>
                <w:noProof/>
                <w:webHidden/>
              </w:rPr>
              <w:fldChar w:fldCharType="separate"/>
            </w:r>
            <w:r w:rsidR="000E09A8">
              <w:rPr>
                <w:noProof/>
                <w:webHidden/>
              </w:rPr>
              <w:t>7</w:t>
            </w:r>
            <w:r w:rsidR="000E09A8">
              <w:rPr>
                <w:noProof/>
                <w:webHidden/>
              </w:rPr>
              <w:fldChar w:fldCharType="end"/>
            </w:r>
          </w:hyperlink>
        </w:p>
        <w:p w14:paraId="01B6ACDD" w14:textId="77777777" w:rsidR="000E09A8" w:rsidRDefault="00615D8D">
          <w:pPr>
            <w:pStyle w:val="TOC3"/>
            <w:tabs>
              <w:tab w:val="left" w:pos="1320"/>
              <w:tab w:val="right" w:leader="dot" w:pos="9181"/>
            </w:tabs>
            <w:rPr>
              <w:rFonts w:eastAsiaTheme="minorEastAsia"/>
              <w:noProof/>
            </w:rPr>
          </w:pPr>
          <w:hyperlink w:anchor="_Toc409344004" w:history="1">
            <w:r w:rsidR="000E09A8" w:rsidRPr="00CD4116">
              <w:rPr>
                <w:rStyle w:val="Hyperlink"/>
                <w:noProof/>
              </w:rPr>
              <w:t>3.4.2</w:t>
            </w:r>
            <w:r w:rsidR="000E09A8">
              <w:rPr>
                <w:rFonts w:eastAsiaTheme="minorEastAsia"/>
                <w:noProof/>
              </w:rPr>
              <w:tab/>
            </w:r>
            <w:r w:rsidR="000E09A8" w:rsidRPr="00CD4116">
              <w:rPr>
                <w:rStyle w:val="Hyperlink"/>
                <w:noProof/>
              </w:rPr>
              <w:t>Functionalities</w:t>
            </w:r>
            <w:r w:rsidR="000E09A8">
              <w:rPr>
                <w:noProof/>
                <w:webHidden/>
              </w:rPr>
              <w:tab/>
            </w:r>
            <w:r w:rsidR="000E09A8">
              <w:rPr>
                <w:noProof/>
                <w:webHidden/>
              </w:rPr>
              <w:fldChar w:fldCharType="begin"/>
            </w:r>
            <w:r w:rsidR="000E09A8">
              <w:rPr>
                <w:noProof/>
                <w:webHidden/>
              </w:rPr>
              <w:instrText xml:space="preserve"> PAGEREF _Toc409344004 \h </w:instrText>
            </w:r>
            <w:r w:rsidR="000E09A8">
              <w:rPr>
                <w:noProof/>
                <w:webHidden/>
              </w:rPr>
            </w:r>
            <w:r w:rsidR="000E09A8">
              <w:rPr>
                <w:noProof/>
                <w:webHidden/>
              </w:rPr>
              <w:fldChar w:fldCharType="separate"/>
            </w:r>
            <w:r w:rsidR="000E09A8">
              <w:rPr>
                <w:noProof/>
                <w:webHidden/>
              </w:rPr>
              <w:t>7</w:t>
            </w:r>
            <w:r w:rsidR="000E09A8">
              <w:rPr>
                <w:noProof/>
                <w:webHidden/>
              </w:rPr>
              <w:fldChar w:fldCharType="end"/>
            </w:r>
          </w:hyperlink>
        </w:p>
        <w:p w14:paraId="581242D2" w14:textId="77777777" w:rsidR="000E09A8" w:rsidRDefault="00615D8D">
          <w:pPr>
            <w:pStyle w:val="TOC3"/>
            <w:tabs>
              <w:tab w:val="left" w:pos="1320"/>
              <w:tab w:val="right" w:leader="dot" w:pos="9181"/>
            </w:tabs>
            <w:rPr>
              <w:rFonts w:eastAsiaTheme="minorEastAsia"/>
              <w:noProof/>
            </w:rPr>
          </w:pPr>
          <w:hyperlink w:anchor="_Toc409344005" w:history="1">
            <w:r w:rsidR="000E09A8" w:rsidRPr="00CD4116">
              <w:rPr>
                <w:rStyle w:val="Hyperlink"/>
                <w:noProof/>
              </w:rPr>
              <w:t>3.4.3</w:t>
            </w:r>
            <w:r w:rsidR="000E09A8">
              <w:rPr>
                <w:rFonts w:eastAsiaTheme="minorEastAsia"/>
                <w:noProof/>
              </w:rPr>
              <w:tab/>
            </w:r>
            <w:r w:rsidR="000E09A8" w:rsidRPr="00CD4116">
              <w:rPr>
                <w:rStyle w:val="Hyperlink"/>
                <w:noProof/>
              </w:rPr>
              <w:t>Rules</w:t>
            </w:r>
            <w:r w:rsidR="000E09A8">
              <w:rPr>
                <w:noProof/>
                <w:webHidden/>
              </w:rPr>
              <w:tab/>
            </w:r>
            <w:r w:rsidR="000E09A8">
              <w:rPr>
                <w:noProof/>
                <w:webHidden/>
              </w:rPr>
              <w:fldChar w:fldCharType="begin"/>
            </w:r>
            <w:r w:rsidR="000E09A8">
              <w:rPr>
                <w:noProof/>
                <w:webHidden/>
              </w:rPr>
              <w:instrText xml:space="preserve"> PAGEREF _Toc409344005 \h </w:instrText>
            </w:r>
            <w:r w:rsidR="000E09A8">
              <w:rPr>
                <w:noProof/>
                <w:webHidden/>
              </w:rPr>
            </w:r>
            <w:r w:rsidR="000E09A8">
              <w:rPr>
                <w:noProof/>
                <w:webHidden/>
              </w:rPr>
              <w:fldChar w:fldCharType="separate"/>
            </w:r>
            <w:r w:rsidR="000E09A8">
              <w:rPr>
                <w:noProof/>
                <w:webHidden/>
              </w:rPr>
              <w:t>7</w:t>
            </w:r>
            <w:r w:rsidR="000E09A8">
              <w:rPr>
                <w:noProof/>
                <w:webHidden/>
              </w:rPr>
              <w:fldChar w:fldCharType="end"/>
            </w:r>
          </w:hyperlink>
        </w:p>
        <w:p w14:paraId="4F9A5665" w14:textId="77777777" w:rsidR="000E09A8" w:rsidRDefault="00615D8D">
          <w:pPr>
            <w:pStyle w:val="TOC3"/>
            <w:tabs>
              <w:tab w:val="left" w:pos="1320"/>
              <w:tab w:val="right" w:leader="dot" w:pos="9181"/>
            </w:tabs>
            <w:rPr>
              <w:rFonts w:eastAsiaTheme="minorEastAsia"/>
              <w:noProof/>
            </w:rPr>
          </w:pPr>
          <w:hyperlink w:anchor="_Toc409344006" w:history="1">
            <w:r w:rsidR="000E09A8" w:rsidRPr="00CD4116">
              <w:rPr>
                <w:rStyle w:val="Hyperlink"/>
                <w:noProof/>
              </w:rPr>
              <w:t>3.4.4</w:t>
            </w:r>
            <w:r w:rsidR="000E09A8">
              <w:rPr>
                <w:rFonts w:eastAsiaTheme="minorEastAsia"/>
                <w:noProof/>
              </w:rPr>
              <w:tab/>
            </w:r>
            <w:r w:rsidR="000E09A8" w:rsidRPr="00CD4116">
              <w:rPr>
                <w:rStyle w:val="Hyperlink"/>
                <w:noProof/>
              </w:rPr>
              <w:t>Future work</w:t>
            </w:r>
            <w:r w:rsidR="000E09A8">
              <w:rPr>
                <w:noProof/>
                <w:webHidden/>
              </w:rPr>
              <w:tab/>
            </w:r>
            <w:r w:rsidR="000E09A8">
              <w:rPr>
                <w:noProof/>
                <w:webHidden/>
              </w:rPr>
              <w:fldChar w:fldCharType="begin"/>
            </w:r>
            <w:r w:rsidR="000E09A8">
              <w:rPr>
                <w:noProof/>
                <w:webHidden/>
              </w:rPr>
              <w:instrText xml:space="preserve"> PAGEREF _Toc409344006 \h </w:instrText>
            </w:r>
            <w:r w:rsidR="000E09A8">
              <w:rPr>
                <w:noProof/>
                <w:webHidden/>
              </w:rPr>
            </w:r>
            <w:r w:rsidR="000E09A8">
              <w:rPr>
                <w:noProof/>
                <w:webHidden/>
              </w:rPr>
              <w:fldChar w:fldCharType="separate"/>
            </w:r>
            <w:r w:rsidR="000E09A8">
              <w:rPr>
                <w:noProof/>
                <w:webHidden/>
              </w:rPr>
              <w:t>7</w:t>
            </w:r>
            <w:r w:rsidR="000E09A8">
              <w:rPr>
                <w:noProof/>
                <w:webHidden/>
              </w:rPr>
              <w:fldChar w:fldCharType="end"/>
            </w:r>
          </w:hyperlink>
        </w:p>
        <w:p w14:paraId="6EF144F1" w14:textId="77777777" w:rsidR="000E09A8" w:rsidRDefault="00615D8D">
          <w:pPr>
            <w:pStyle w:val="TOC2"/>
            <w:tabs>
              <w:tab w:val="left" w:pos="720"/>
              <w:tab w:val="right" w:leader="dot" w:pos="9181"/>
            </w:tabs>
            <w:rPr>
              <w:rFonts w:eastAsiaTheme="minorEastAsia"/>
              <w:noProof/>
            </w:rPr>
          </w:pPr>
          <w:hyperlink w:anchor="_Toc409344007" w:history="1">
            <w:r w:rsidR="000E09A8" w:rsidRPr="00CD4116">
              <w:rPr>
                <w:rStyle w:val="Hyperlink"/>
                <w:noProof/>
              </w:rPr>
              <w:t>3.5</w:t>
            </w:r>
            <w:r w:rsidR="000E09A8">
              <w:rPr>
                <w:rFonts w:eastAsiaTheme="minorEastAsia"/>
                <w:noProof/>
              </w:rPr>
              <w:tab/>
            </w:r>
            <w:r w:rsidR="000E09A8" w:rsidRPr="00CD4116">
              <w:rPr>
                <w:rStyle w:val="Hyperlink"/>
                <w:noProof/>
              </w:rPr>
              <w:t>Sending SMS – Staff Module</w:t>
            </w:r>
            <w:r w:rsidR="000E09A8">
              <w:rPr>
                <w:noProof/>
                <w:webHidden/>
              </w:rPr>
              <w:tab/>
            </w:r>
            <w:r w:rsidR="000E09A8">
              <w:rPr>
                <w:noProof/>
                <w:webHidden/>
              </w:rPr>
              <w:fldChar w:fldCharType="begin"/>
            </w:r>
            <w:r w:rsidR="000E09A8">
              <w:rPr>
                <w:noProof/>
                <w:webHidden/>
              </w:rPr>
              <w:instrText xml:space="preserve"> PAGEREF _Toc409344007 \h </w:instrText>
            </w:r>
            <w:r w:rsidR="000E09A8">
              <w:rPr>
                <w:noProof/>
                <w:webHidden/>
              </w:rPr>
            </w:r>
            <w:r w:rsidR="000E09A8">
              <w:rPr>
                <w:noProof/>
                <w:webHidden/>
              </w:rPr>
              <w:fldChar w:fldCharType="separate"/>
            </w:r>
            <w:r w:rsidR="000E09A8">
              <w:rPr>
                <w:noProof/>
                <w:webHidden/>
              </w:rPr>
              <w:t>7</w:t>
            </w:r>
            <w:r w:rsidR="000E09A8">
              <w:rPr>
                <w:noProof/>
                <w:webHidden/>
              </w:rPr>
              <w:fldChar w:fldCharType="end"/>
            </w:r>
          </w:hyperlink>
        </w:p>
        <w:p w14:paraId="38EED31A" w14:textId="77777777" w:rsidR="000E09A8" w:rsidRDefault="00615D8D">
          <w:pPr>
            <w:pStyle w:val="TOC3"/>
            <w:tabs>
              <w:tab w:val="left" w:pos="1320"/>
              <w:tab w:val="right" w:leader="dot" w:pos="9181"/>
            </w:tabs>
            <w:rPr>
              <w:rFonts w:eastAsiaTheme="minorEastAsia"/>
              <w:noProof/>
            </w:rPr>
          </w:pPr>
          <w:hyperlink w:anchor="_Toc409344008" w:history="1">
            <w:r w:rsidR="000E09A8" w:rsidRPr="00CD4116">
              <w:rPr>
                <w:rStyle w:val="Hyperlink"/>
                <w:noProof/>
              </w:rPr>
              <w:t>3.5.1</w:t>
            </w:r>
            <w:r w:rsidR="000E09A8">
              <w:rPr>
                <w:rFonts w:eastAsiaTheme="minorEastAsia"/>
                <w:noProof/>
              </w:rPr>
              <w:tab/>
            </w:r>
            <w:r w:rsidR="000E09A8" w:rsidRPr="00CD4116">
              <w:rPr>
                <w:rStyle w:val="Hyperlink"/>
                <w:noProof/>
              </w:rPr>
              <w:t>Overview</w:t>
            </w:r>
            <w:r w:rsidR="000E09A8">
              <w:rPr>
                <w:noProof/>
                <w:webHidden/>
              </w:rPr>
              <w:tab/>
            </w:r>
            <w:r w:rsidR="000E09A8">
              <w:rPr>
                <w:noProof/>
                <w:webHidden/>
              </w:rPr>
              <w:fldChar w:fldCharType="begin"/>
            </w:r>
            <w:r w:rsidR="000E09A8">
              <w:rPr>
                <w:noProof/>
                <w:webHidden/>
              </w:rPr>
              <w:instrText xml:space="preserve"> PAGEREF _Toc409344008 \h </w:instrText>
            </w:r>
            <w:r w:rsidR="000E09A8">
              <w:rPr>
                <w:noProof/>
                <w:webHidden/>
              </w:rPr>
            </w:r>
            <w:r w:rsidR="000E09A8">
              <w:rPr>
                <w:noProof/>
                <w:webHidden/>
              </w:rPr>
              <w:fldChar w:fldCharType="separate"/>
            </w:r>
            <w:r w:rsidR="000E09A8">
              <w:rPr>
                <w:noProof/>
                <w:webHidden/>
              </w:rPr>
              <w:t>7</w:t>
            </w:r>
            <w:r w:rsidR="000E09A8">
              <w:rPr>
                <w:noProof/>
                <w:webHidden/>
              </w:rPr>
              <w:fldChar w:fldCharType="end"/>
            </w:r>
          </w:hyperlink>
        </w:p>
        <w:p w14:paraId="3D256888" w14:textId="77777777" w:rsidR="000E09A8" w:rsidRDefault="00615D8D">
          <w:pPr>
            <w:pStyle w:val="TOC3"/>
            <w:tabs>
              <w:tab w:val="left" w:pos="1320"/>
              <w:tab w:val="right" w:leader="dot" w:pos="9181"/>
            </w:tabs>
            <w:rPr>
              <w:rFonts w:eastAsiaTheme="minorEastAsia"/>
              <w:noProof/>
            </w:rPr>
          </w:pPr>
          <w:hyperlink w:anchor="_Toc409344009" w:history="1">
            <w:r w:rsidR="000E09A8" w:rsidRPr="00CD4116">
              <w:rPr>
                <w:rStyle w:val="Hyperlink"/>
                <w:noProof/>
              </w:rPr>
              <w:t>3.5.2</w:t>
            </w:r>
            <w:r w:rsidR="000E09A8">
              <w:rPr>
                <w:rFonts w:eastAsiaTheme="minorEastAsia"/>
                <w:noProof/>
              </w:rPr>
              <w:tab/>
            </w:r>
            <w:r w:rsidR="000E09A8" w:rsidRPr="00CD4116">
              <w:rPr>
                <w:rStyle w:val="Hyperlink"/>
                <w:noProof/>
              </w:rPr>
              <w:t>Functionalities</w:t>
            </w:r>
            <w:r w:rsidR="000E09A8">
              <w:rPr>
                <w:noProof/>
                <w:webHidden/>
              </w:rPr>
              <w:tab/>
            </w:r>
            <w:r w:rsidR="000E09A8">
              <w:rPr>
                <w:noProof/>
                <w:webHidden/>
              </w:rPr>
              <w:fldChar w:fldCharType="begin"/>
            </w:r>
            <w:r w:rsidR="000E09A8">
              <w:rPr>
                <w:noProof/>
                <w:webHidden/>
              </w:rPr>
              <w:instrText xml:space="preserve"> PAGEREF _Toc409344009 \h </w:instrText>
            </w:r>
            <w:r w:rsidR="000E09A8">
              <w:rPr>
                <w:noProof/>
                <w:webHidden/>
              </w:rPr>
            </w:r>
            <w:r w:rsidR="000E09A8">
              <w:rPr>
                <w:noProof/>
                <w:webHidden/>
              </w:rPr>
              <w:fldChar w:fldCharType="separate"/>
            </w:r>
            <w:r w:rsidR="000E09A8">
              <w:rPr>
                <w:noProof/>
                <w:webHidden/>
              </w:rPr>
              <w:t>7</w:t>
            </w:r>
            <w:r w:rsidR="000E09A8">
              <w:rPr>
                <w:noProof/>
                <w:webHidden/>
              </w:rPr>
              <w:fldChar w:fldCharType="end"/>
            </w:r>
          </w:hyperlink>
        </w:p>
        <w:p w14:paraId="5F280C4F" w14:textId="77777777" w:rsidR="000E09A8" w:rsidRDefault="00615D8D">
          <w:pPr>
            <w:pStyle w:val="TOC3"/>
            <w:tabs>
              <w:tab w:val="left" w:pos="1320"/>
              <w:tab w:val="right" w:leader="dot" w:pos="9181"/>
            </w:tabs>
            <w:rPr>
              <w:rFonts w:eastAsiaTheme="minorEastAsia"/>
              <w:noProof/>
            </w:rPr>
          </w:pPr>
          <w:hyperlink w:anchor="_Toc409344010" w:history="1">
            <w:r w:rsidR="000E09A8" w:rsidRPr="00CD4116">
              <w:rPr>
                <w:rStyle w:val="Hyperlink"/>
                <w:noProof/>
              </w:rPr>
              <w:t>3.5.3</w:t>
            </w:r>
            <w:r w:rsidR="000E09A8">
              <w:rPr>
                <w:rFonts w:eastAsiaTheme="minorEastAsia"/>
                <w:noProof/>
              </w:rPr>
              <w:tab/>
            </w:r>
            <w:r w:rsidR="000E09A8" w:rsidRPr="00CD4116">
              <w:rPr>
                <w:rStyle w:val="Hyperlink"/>
                <w:noProof/>
              </w:rPr>
              <w:t>Future work</w:t>
            </w:r>
            <w:r w:rsidR="000E09A8">
              <w:rPr>
                <w:noProof/>
                <w:webHidden/>
              </w:rPr>
              <w:tab/>
            </w:r>
            <w:r w:rsidR="000E09A8">
              <w:rPr>
                <w:noProof/>
                <w:webHidden/>
              </w:rPr>
              <w:fldChar w:fldCharType="begin"/>
            </w:r>
            <w:r w:rsidR="000E09A8">
              <w:rPr>
                <w:noProof/>
                <w:webHidden/>
              </w:rPr>
              <w:instrText xml:space="preserve"> PAGEREF _Toc409344010 \h </w:instrText>
            </w:r>
            <w:r w:rsidR="000E09A8">
              <w:rPr>
                <w:noProof/>
                <w:webHidden/>
              </w:rPr>
            </w:r>
            <w:r w:rsidR="000E09A8">
              <w:rPr>
                <w:noProof/>
                <w:webHidden/>
              </w:rPr>
              <w:fldChar w:fldCharType="separate"/>
            </w:r>
            <w:r w:rsidR="000E09A8">
              <w:rPr>
                <w:noProof/>
                <w:webHidden/>
              </w:rPr>
              <w:t>7</w:t>
            </w:r>
            <w:r w:rsidR="000E09A8">
              <w:rPr>
                <w:noProof/>
                <w:webHidden/>
              </w:rPr>
              <w:fldChar w:fldCharType="end"/>
            </w:r>
          </w:hyperlink>
        </w:p>
        <w:p w14:paraId="1E6D29EA" w14:textId="77777777" w:rsidR="000E09A8" w:rsidRDefault="00615D8D">
          <w:pPr>
            <w:pStyle w:val="TOC2"/>
            <w:tabs>
              <w:tab w:val="left" w:pos="720"/>
              <w:tab w:val="right" w:leader="dot" w:pos="9181"/>
            </w:tabs>
            <w:rPr>
              <w:rFonts w:eastAsiaTheme="minorEastAsia"/>
              <w:noProof/>
            </w:rPr>
          </w:pPr>
          <w:hyperlink w:anchor="_Toc409344011" w:history="1">
            <w:r w:rsidR="000E09A8" w:rsidRPr="00CD4116">
              <w:rPr>
                <w:rStyle w:val="Hyperlink"/>
                <w:noProof/>
              </w:rPr>
              <w:t>3.6</w:t>
            </w:r>
            <w:r w:rsidR="000E09A8">
              <w:rPr>
                <w:rFonts w:eastAsiaTheme="minorEastAsia"/>
                <w:noProof/>
              </w:rPr>
              <w:tab/>
            </w:r>
            <w:r w:rsidR="000E09A8" w:rsidRPr="00CD4116">
              <w:rPr>
                <w:rStyle w:val="Hyperlink"/>
                <w:noProof/>
              </w:rPr>
              <w:t>Sending Emails</w:t>
            </w:r>
            <w:r w:rsidR="000E09A8">
              <w:rPr>
                <w:noProof/>
                <w:webHidden/>
              </w:rPr>
              <w:tab/>
            </w:r>
            <w:r w:rsidR="000E09A8">
              <w:rPr>
                <w:noProof/>
                <w:webHidden/>
              </w:rPr>
              <w:fldChar w:fldCharType="begin"/>
            </w:r>
            <w:r w:rsidR="000E09A8">
              <w:rPr>
                <w:noProof/>
                <w:webHidden/>
              </w:rPr>
              <w:instrText xml:space="preserve"> PAGEREF _Toc409344011 \h </w:instrText>
            </w:r>
            <w:r w:rsidR="000E09A8">
              <w:rPr>
                <w:noProof/>
                <w:webHidden/>
              </w:rPr>
            </w:r>
            <w:r w:rsidR="000E09A8">
              <w:rPr>
                <w:noProof/>
                <w:webHidden/>
              </w:rPr>
              <w:fldChar w:fldCharType="separate"/>
            </w:r>
            <w:r w:rsidR="000E09A8">
              <w:rPr>
                <w:noProof/>
                <w:webHidden/>
              </w:rPr>
              <w:t>8</w:t>
            </w:r>
            <w:r w:rsidR="000E09A8">
              <w:rPr>
                <w:noProof/>
                <w:webHidden/>
              </w:rPr>
              <w:fldChar w:fldCharType="end"/>
            </w:r>
          </w:hyperlink>
        </w:p>
        <w:p w14:paraId="5CEDA91C" w14:textId="77777777" w:rsidR="000E09A8" w:rsidRDefault="00615D8D">
          <w:pPr>
            <w:pStyle w:val="TOC3"/>
            <w:tabs>
              <w:tab w:val="left" w:pos="1320"/>
              <w:tab w:val="right" w:leader="dot" w:pos="9181"/>
            </w:tabs>
            <w:rPr>
              <w:rFonts w:eastAsiaTheme="minorEastAsia"/>
              <w:noProof/>
            </w:rPr>
          </w:pPr>
          <w:hyperlink w:anchor="_Toc409344012" w:history="1">
            <w:r w:rsidR="000E09A8" w:rsidRPr="00CD4116">
              <w:rPr>
                <w:rStyle w:val="Hyperlink"/>
                <w:noProof/>
              </w:rPr>
              <w:t>3.6.1</w:t>
            </w:r>
            <w:r w:rsidR="000E09A8">
              <w:rPr>
                <w:rFonts w:eastAsiaTheme="minorEastAsia"/>
                <w:noProof/>
              </w:rPr>
              <w:tab/>
            </w:r>
            <w:r w:rsidR="000E09A8" w:rsidRPr="00CD4116">
              <w:rPr>
                <w:rStyle w:val="Hyperlink"/>
                <w:noProof/>
              </w:rPr>
              <w:t>Overview</w:t>
            </w:r>
            <w:r w:rsidR="000E09A8">
              <w:rPr>
                <w:noProof/>
                <w:webHidden/>
              </w:rPr>
              <w:tab/>
            </w:r>
            <w:r w:rsidR="000E09A8">
              <w:rPr>
                <w:noProof/>
                <w:webHidden/>
              </w:rPr>
              <w:fldChar w:fldCharType="begin"/>
            </w:r>
            <w:r w:rsidR="000E09A8">
              <w:rPr>
                <w:noProof/>
                <w:webHidden/>
              </w:rPr>
              <w:instrText xml:space="preserve"> PAGEREF _Toc409344012 \h </w:instrText>
            </w:r>
            <w:r w:rsidR="000E09A8">
              <w:rPr>
                <w:noProof/>
                <w:webHidden/>
              </w:rPr>
            </w:r>
            <w:r w:rsidR="000E09A8">
              <w:rPr>
                <w:noProof/>
                <w:webHidden/>
              </w:rPr>
              <w:fldChar w:fldCharType="separate"/>
            </w:r>
            <w:r w:rsidR="000E09A8">
              <w:rPr>
                <w:noProof/>
                <w:webHidden/>
              </w:rPr>
              <w:t>8</w:t>
            </w:r>
            <w:r w:rsidR="000E09A8">
              <w:rPr>
                <w:noProof/>
                <w:webHidden/>
              </w:rPr>
              <w:fldChar w:fldCharType="end"/>
            </w:r>
          </w:hyperlink>
        </w:p>
        <w:p w14:paraId="247D6C5E" w14:textId="77777777" w:rsidR="000E09A8" w:rsidRDefault="00615D8D">
          <w:pPr>
            <w:pStyle w:val="TOC3"/>
            <w:tabs>
              <w:tab w:val="left" w:pos="1320"/>
              <w:tab w:val="right" w:leader="dot" w:pos="9181"/>
            </w:tabs>
            <w:rPr>
              <w:rFonts w:eastAsiaTheme="minorEastAsia"/>
              <w:noProof/>
            </w:rPr>
          </w:pPr>
          <w:hyperlink w:anchor="_Toc409344013" w:history="1">
            <w:r w:rsidR="000E09A8" w:rsidRPr="00CD4116">
              <w:rPr>
                <w:rStyle w:val="Hyperlink"/>
                <w:noProof/>
              </w:rPr>
              <w:t>3.6.2</w:t>
            </w:r>
            <w:r w:rsidR="000E09A8">
              <w:rPr>
                <w:rFonts w:eastAsiaTheme="minorEastAsia"/>
                <w:noProof/>
              </w:rPr>
              <w:tab/>
            </w:r>
            <w:r w:rsidR="000E09A8" w:rsidRPr="00CD4116">
              <w:rPr>
                <w:rStyle w:val="Hyperlink"/>
                <w:noProof/>
              </w:rPr>
              <w:t>Functionalities</w:t>
            </w:r>
            <w:r w:rsidR="000E09A8">
              <w:rPr>
                <w:noProof/>
                <w:webHidden/>
              </w:rPr>
              <w:tab/>
            </w:r>
            <w:r w:rsidR="000E09A8">
              <w:rPr>
                <w:noProof/>
                <w:webHidden/>
              </w:rPr>
              <w:fldChar w:fldCharType="begin"/>
            </w:r>
            <w:r w:rsidR="000E09A8">
              <w:rPr>
                <w:noProof/>
                <w:webHidden/>
              </w:rPr>
              <w:instrText xml:space="preserve"> PAGEREF _Toc409344013 \h </w:instrText>
            </w:r>
            <w:r w:rsidR="000E09A8">
              <w:rPr>
                <w:noProof/>
                <w:webHidden/>
              </w:rPr>
            </w:r>
            <w:r w:rsidR="000E09A8">
              <w:rPr>
                <w:noProof/>
                <w:webHidden/>
              </w:rPr>
              <w:fldChar w:fldCharType="separate"/>
            </w:r>
            <w:r w:rsidR="000E09A8">
              <w:rPr>
                <w:noProof/>
                <w:webHidden/>
              </w:rPr>
              <w:t>8</w:t>
            </w:r>
            <w:r w:rsidR="000E09A8">
              <w:rPr>
                <w:noProof/>
                <w:webHidden/>
              </w:rPr>
              <w:fldChar w:fldCharType="end"/>
            </w:r>
          </w:hyperlink>
        </w:p>
        <w:p w14:paraId="7AB319C7" w14:textId="77777777" w:rsidR="000E09A8" w:rsidRDefault="00615D8D">
          <w:pPr>
            <w:pStyle w:val="TOC3"/>
            <w:tabs>
              <w:tab w:val="left" w:pos="1320"/>
              <w:tab w:val="right" w:leader="dot" w:pos="9181"/>
            </w:tabs>
            <w:rPr>
              <w:rFonts w:eastAsiaTheme="minorEastAsia"/>
              <w:noProof/>
            </w:rPr>
          </w:pPr>
          <w:hyperlink w:anchor="_Toc409344014" w:history="1">
            <w:r w:rsidR="000E09A8" w:rsidRPr="00CD4116">
              <w:rPr>
                <w:rStyle w:val="Hyperlink"/>
                <w:noProof/>
              </w:rPr>
              <w:t>3.6.3</w:t>
            </w:r>
            <w:r w:rsidR="000E09A8">
              <w:rPr>
                <w:rFonts w:eastAsiaTheme="minorEastAsia"/>
                <w:noProof/>
              </w:rPr>
              <w:tab/>
            </w:r>
            <w:r w:rsidR="000E09A8" w:rsidRPr="00CD4116">
              <w:rPr>
                <w:rStyle w:val="Hyperlink"/>
                <w:noProof/>
              </w:rPr>
              <w:t>Rules</w:t>
            </w:r>
            <w:r w:rsidR="000E09A8">
              <w:rPr>
                <w:noProof/>
                <w:webHidden/>
              </w:rPr>
              <w:tab/>
            </w:r>
            <w:r w:rsidR="000E09A8">
              <w:rPr>
                <w:noProof/>
                <w:webHidden/>
              </w:rPr>
              <w:fldChar w:fldCharType="begin"/>
            </w:r>
            <w:r w:rsidR="000E09A8">
              <w:rPr>
                <w:noProof/>
                <w:webHidden/>
              </w:rPr>
              <w:instrText xml:space="preserve"> PAGEREF _Toc409344014 \h </w:instrText>
            </w:r>
            <w:r w:rsidR="000E09A8">
              <w:rPr>
                <w:noProof/>
                <w:webHidden/>
              </w:rPr>
            </w:r>
            <w:r w:rsidR="000E09A8">
              <w:rPr>
                <w:noProof/>
                <w:webHidden/>
              </w:rPr>
              <w:fldChar w:fldCharType="separate"/>
            </w:r>
            <w:r w:rsidR="000E09A8">
              <w:rPr>
                <w:noProof/>
                <w:webHidden/>
              </w:rPr>
              <w:t>8</w:t>
            </w:r>
            <w:r w:rsidR="000E09A8">
              <w:rPr>
                <w:noProof/>
                <w:webHidden/>
              </w:rPr>
              <w:fldChar w:fldCharType="end"/>
            </w:r>
          </w:hyperlink>
        </w:p>
        <w:p w14:paraId="43F0DA02" w14:textId="77777777" w:rsidR="000E09A8" w:rsidRDefault="00615D8D">
          <w:pPr>
            <w:pStyle w:val="TOC3"/>
            <w:tabs>
              <w:tab w:val="left" w:pos="1320"/>
              <w:tab w:val="right" w:leader="dot" w:pos="9181"/>
            </w:tabs>
            <w:rPr>
              <w:rFonts w:eastAsiaTheme="minorEastAsia"/>
              <w:noProof/>
            </w:rPr>
          </w:pPr>
          <w:hyperlink w:anchor="_Toc409344018" w:history="1">
            <w:r w:rsidR="000E09A8" w:rsidRPr="00CD4116">
              <w:rPr>
                <w:rStyle w:val="Hyperlink"/>
                <w:noProof/>
              </w:rPr>
              <w:t>3.6.4</w:t>
            </w:r>
            <w:r w:rsidR="000E09A8">
              <w:rPr>
                <w:rFonts w:eastAsiaTheme="minorEastAsia"/>
                <w:noProof/>
              </w:rPr>
              <w:tab/>
            </w:r>
            <w:r w:rsidR="000E09A8" w:rsidRPr="00CD4116">
              <w:rPr>
                <w:rStyle w:val="Hyperlink"/>
                <w:noProof/>
              </w:rPr>
              <w:t>Future work</w:t>
            </w:r>
            <w:r w:rsidR="000E09A8">
              <w:rPr>
                <w:noProof/>
                <w:webHidden/>
              </w:rPr>
              <w:tab/>
            </w:r>
            <w:r w:rsidR="000E09A8">
              <w:rPr>
                <w:noProof/>
                <w:webHidden/>
              </w:rPr>
              <w:fldChar w:fldCharType="begin"/>
            </w:r>
            <w:r w:rsidR="000E09A8">
              <w:rPr>
                <w:noProof/>
                <w:webHidden/>
              </w:rPr>
              <w:instrText xml:space="preserve"> PAGEREF _Toc409344018 \h </w:instrText>
            </w:r>
            <w:r w:rsidR="000E09A8">
              <w:rPr>
                <w:noProof/>
                <w:webHidden/>
              </w:rPr>
            </w:r>
            <w:r w:rsidR="000E09A8">
              <w:rPr>
                <w:noProof/>
                <w:webHidden/>
              </w:rPr>
              <w:fldChar w:fldCharType="separate"/>
            </w:r>
            <w:r w:rsidR="000E09A8">
              <w:rPr>
                <w:noProof/>
                <w:webHidden/>
              </w:rPr>
              <w:t>8</w:t>
            </w:r>
            <w:r w:rsidR="000E09A8">
              <w:rPr>
                <w:noProof/>
                <w:webHidden/>
              </w:rPr>
              <w:fldChar w:fldCharType="end"/>
            </w:r>
          </w:hyperlink>
        </w:p>
        <w:p w14:paraId="09E85C2A" w14:textId="77777777" w:rsidR="000E09A8" w:rsidRDefault="00615D8D">
          <w:pPr>
            <w:pStyle w:val="TOC1"/>
            <w:tabs>
              <w:tab w:val="left" w:pos="1100"/>
              <w:tab w:val="right" w:leader="dot" w:pos="9181"/>
            </w:tabs>
            <w:rPr>
              <w:rFonts w:eastAsiaTheme="minorEastAsia"/>
              <w:noProof/>
            </w:rPr>
          </w:pPr>
          <w:hyperlink w:anchor="_Toc409344019" w:history="1">
            <w:r w:rsidR="000E09A8" w:rsidRPr="00CD4116">
              <w:rPr>
                <w:rStyle w:val="Hyperlink"/>
                <w:noProof/>
              </w:rPr>
              <w:t>4</w:t>
            </w:r>
            <w:r w:rsidR="000E09A8">
              <w:rPr>
                <w:rFonts w:eastAsiaTheme="minorEastAsia"/>
                <w:noProof/>
              </w:rPr>
              <w:tab/>
            </w:r>
            <w:r w:rsidR="000E09A8" w:rsidRPr="00CD4116">
              <w:rPr>
                <w:rStyle w:val="Hyperlink"/>
                <w:noProof/>
              </w:rPr>
              <w:t>Appendix</w:t>
            </w:r>
            <w:r w:rsidR="000E09A8">
              <w:rPr>
                <w:noProof/>
                <w:webHidden/>
              </w:rPr>
              <w:tab/>
            </w:r>
            <w:r w:rsidR="000E09A8">
              <w:rPr>
                <w:noProof/>
                <w:webHidden/>
              </w:rPr>
              <w:fldChar w:fldCharType="begin"/>
            </w:r>
            <w:r w:rsidR="000E09A8">
              <w:rPr>
                <w:noProof/>
                <w:webHidden/>
              </w:rPr>
              <w:instrText xml:space="preserve"> PAGEREF _Toc409344019 \h </w:instrText>
            </w:r>
            <w:r w:rsidR="000E09A8">
              <w:rPr>
                <w:noProof/>
                <w:webHidden/>
              </w:rPr>
            </w:r>
            <w:r w:rsidR="000E09A8">
              <w:rPr>
                <w:noProof/>
                <w:webHidden/>
              </w:rPr>
              <w:fldChar w:fldCharType="separate"/>
            </w:r>
            <w:r w:rsidR="000E09A8">
              <w:rPr>
                <w:noProof/>
                <w:webHidden/>
              </w:rPr>
              <w:t>8</w:t>
            </w:r>
            <w:r w:rsidR="000E09A8">
              <w:rPr>
                <w:noProof/>
                <w:webHidden/>
              </w:rPr>
              <w:fldChar w:fldCharType="end"/>
            </w:r>
          </w:hyperlink>
        </w:p>
        <w:p w14:paraId="32247E24" w14:textId="77777777" w:rsidR="000E09A8" w:rsidRDefault="00615D8D">
          <w:pPr>
            <w:pStyle w:val="TOC2"/>
            <w:tabs>
              <w:tab w:val="left" w:pos="720"/>
              <w:tab w:val="right" w:leader="dot" w:pos="9181"/>
            </w:tabs>
            <w:rPr>
              <w:rFonts w:eastAsiaTheme="minorEastAsia"/>
              <w:noProof/>
            </w:rPr>
          </w:pPr>
          <w:hyperlink w:anchor="_Toc409344020" w:history="1">
            <w:r w:rsidR="000E09A8" w:rsidRPr="00CD4116">
              <w:rPr>
                <w:rStyle w:val="Hyperlink"/>
                <w:noProof/>
              </w:rPr>
              <w:t>4.1</w:t>
            </w:r>
            <w:r w:rsidR="000E09A8">
              <w:rPr>
                <w:rFonts w:eastAsiaTheme="minorEastAsia"/>
                <w:noProof/>
              </w:rPr>
              <w:tab/>
            </w:r>
            <w:r w:rsidR="000E09A8" w:rsidRPr="00CD4116">
              <w:rPr>
                <w:rStyle w:val="Hyperlink"/>
                <w:noProof/>
              </w:rPr>
              <w:t>Wireframes</w:t>
            </w:r>
            <w:r w:rsidR="000E09A8">
              <w:rPr>
                <w:noProof/>
                <w:webHidden/>
              </w:rPr>
              <w:tab/>
            </w:r>
            <w:r w:rsidR="000E09A8">
              <w:rPr>
                <w:noProof/>
                <w:webHidden/>
              </w:rPr>
              <w:fldChar w:fldCharType="begin"/>
            </w:r>
            <w:r w:rsidR="000E09A8">
              <w:rPr>
                <w:noProof/>
                <w:webHidden/>
              </w:rPr>
              <w:instrText xml:space="preserve"> PAGEREF _Toc409344020 \h </w:instrText>
            </w:r>
            <w:r w:rsidR="000E09A8">
              <w:rPr>
                <w:noProof/>
                <w:webHidden/>
              </w:rPr>
            </w:r>
            <w:r w:rsidR="000E09A8">
              <w:rPr>
                <w:noProof/>
                <w:webHidden/>
              </w:rPr>
              <w:fldChar w:fldCharType="separate"/>
            </w:r>
            <w:r w:rsidR="000E09A8">
              <w:rPr>
                <w:noProof/>
                <w:webHidden/>
              </w:rPr>
              <w:t>8</w:t>
            </w:r>
            <w:r w:rsidR="000E09A8">
              <w:rPr>
                <w:noProof/>
                <w:webHidden/>
              </w:rPr>
              <w:fldChar w:fldCharType="end"/>
            </w:r>
          </w:hyperlink>
        </w:p>
        <w:p w14:paraId="3D07FE79" w14:textId="77777777" w:rsidR="000E09A8" w:rsidRDefault="00615D8D">
          <w:pPr>
            <w:pStyle w:val="TOC3"/>
            <w:tabs>
              <w:tab w:val="left" w:pos="1320"/>
              <w:tab w:val="right" w:leader="dot" w:pos="9181"/>
            </w:tabs>
            <w:rPr>
              <w:rFonts w:eastAsiaTheme="minorEastAsia"/>
              <w:noProof/>
            </w:rPr>
          </w:pPr>
          <w:hyperlink w:anchor="_Toc409344021" w:history="1">
            <w:r w:rsidR="000E09A8" w:rsidRPr="00CD4116">
              <w:rPr>
                <w:rStyle w:val="Hyperlink"/>
                <w:noProof/>
              </w:rPr>
              <w:t>4.1.1</w:t>
            </w:r>
            <w:r w:rsidR="000E09A8">
              <w:rPr>
                <w:rFonts w:eastAsiaTheme="minorEastAsia"/>
                <w:noProof/>
              </w:rPr>
              <w:tab/>
            </w:r>
            <w:r w:rsidR="000E09A8" w:rsidRPr="00CD4116">
              <w:rPr>
                <w:rStyle w:val="Hyperlink"/>
                <w:noProof/>
              </w:rPr>
              <w:t>Business cards selection</w:t>
            </w:r>
            <w:r w:rsidR="000E09A8">
              <w:rPr>
                <w:noProof/>
                <w:webHidden/>
              </w:rPr>
              <w:tab/>
            </w:r>
            <w:r w:rsidR="000E09A8">
              <w:rPr>
                <w:noProof/>
                <w:webHidden/>
              </w:rPr>
              <w:fldChar w:fldCharType="begin"/>
            </w:r>
            <w:r w:rsidR="000E09A8">
              <w:rPr>
                <w:noProof/>
                <w:webHidden/>
              </w:rPr>
              <w:instrText xml:space="preserve"> PAGEREF _Toc409344021 \h </w:instrText>
            </w:r>
            <w:r w:rsidR="000E09A8">
              <w:rPr>
                <w:noProof/>
                <w:webHidden/>
              </w:rPr>
            </w:r>
            <w:r w:rsidR="000E09A8">
              <w:rPr>
                <w:noProof/>
                <w:webHidden/>
              </w:rPr>
              <w:fldChar w:fldCharType="separate"/>
            </w:r>
            <w:r w:rsidR="000E09A8">
              <w:rPr>
                <w:noProof/>
                <w:webHidden/>
              </w:rPr>
              <w:t>8</w:t>
            </w:r>
            <w:r w:rsidR="000E09A8">
              <w:rPr>
                <w:noProof/>
                <w:webHidden/>
              </w:rPr>
              <w:fldChar w:fldCharType="end"/>
            </w:r>
          </w:hyperlink>
        </w:p>
        <w:p w14:paraId="76BA4829" w14:textId="77777777" w:rsidR="000E09A8" w:rsidRDefault="00615D8D">
          <w:pPr>
            <w:pStyle w:val="TOC3"/>
            <w:tabs>
              <w:tab w:val="left" w:pos="1320"/>
              <w:tab w:val="right" w:leader="dot" w:pos="9181"/>
            </w:tabs>
            <w:rPr>
              <w:rFonts w:eastAsiaTheme="minorEastAsia"/>
              <w:noProof/>
            </w:rPr>
          </w:pPr>
          <w:hyperlink w:anchor="_Toc409344022" w:history="1">
            <w:r w:rsidR="000E09A8" w:rsidRPr="00CD4116">
              <w:rPr>
                <w:rStyle w:val="Hyperlink"/>
                <w:noProof/>
              </w:rPr>
              <w:t>4.1.2</w:t>
            </w:r>
            <w:r w:rsidR="000E09A8">
              <w:rPr>
                <w:rFonts w:eastAsiaTheme="minorEastAsia"/>
                <w:noProof/>
              </w:rPr>
              <w:tab/>
            </w:r>
            <w:r w:rsidR="000E09A8" w:rsidRPr="00CD4116">
              <w:rPr>
                <w:rStyle w:val="Hyperlink"/>
                <w:noProof/>
              </w:rPr>
              <w:t>Card Request dialogue</w:t>
            </w:r>
            <w:r w:rsidR="000E09A8">
              <w:rPr>
                <w:noProof/>
                <w:webHidden/>
              </w:rPr>
              <w:tab/>
            </w:r>
            <w:r w:rsidR="000E09A8">
              <w:rPr>
                <w:noProof/>
                <w:webHidden/>
              </w:rPr>
              <w:fldChar w:fldCharType="begin"/>
            </w:r>
            <w:r w:rsidR="000E09A8">
              <w:rPr>
                <w:noProof/>
                <w:webHidden/>
              </w:rPr>
              <w:instrText xml:space="preserve"> PAGEREF _Toc409344022 \h </w:instrText>
            </w:r>
            <w:r w:rsidR="000E09A8">
              <w:rPr>
                <w:noProof/>
                <w:webHidden/>
              </w:rPr>
            </w:r>
            <w:r w:rsidR="000E09A8">
              <w:rPr>
                <w:noProof/>
                <w:webHidden/>
              </w:rPr>
              <w:fldChar w:fldCharType="separate"/>
            </w:r>
            <w:r w:rsidR="000E09A8">
              <w:rPr>
                <w:noProof/>
                <w:webHidden/>
              </w:rPr>
              <w:t>9</w:t>
            </w:r>
            <w:r w:rsidR="000E09A8">
              <w:rPr>
                <w:noProof/>
                <w:webHidden/>
              </w:rPr>
              <w:fldChar w:fldCharType="end"/>
            </w:r>
          </w:hyperlink>
        </w:p>
        <w:p w14:paraId="636F55C9" w14:textId="77777777" w:rsidR="000E09A8" w:rsidRDefault="00615D8D">
          <w:pPr>
            <w:pStyle w:val="TOC3"/>
            <w:tabs>
              <w:tab w:val="left" w:pos="1320"/>
              <w:tab w:val="right" w:leader="dot" w:pos="9181"/>
            </w:tabs>
            <w:rPr>
              <w:rFonts w:eastAsiaTheme="minorEastAsia"/>
              <w:noProof/>
            </w:rPr>
          </w:pPr>
          <w:hyperlink w:anchor="_Toc409344023" w:history="1">
            <w:r w:rsidR="000E09A8" w:rsidRPr="00CD4116">
              <w:rPr>
                <w:rStyle w:val="Hyperlink"/>
                <w:noProof/>
              </w:rPr>
              <w:t>4.1.3</w:t>
            </w:r>
            <w:r w:rsidR="000E09A8">
              <w:rPr>
                <w:rFonts w:eastAsiaTheme="minorEastAsia"/>
                <w:noProof/>
              </w:rPr>
              <w:tab/>
            </w:r>
            <w:r w:rsidR="000E09A8" w:rsidRPr="00CD4116">
              <w:rPr>
                <w:rStyle w:val="Hyperlink"/>
                <w:noProof/>
              </w:rPr>
              <w:t>Requests notifications</w:t>
            </w:r>
            <w:r w:rsidR="000E09A8">
              <w:rPr>
                <w:noProof/>
                <w:webHidden/>
              </w:rPr>
              <w:tab/>
            </w:r>
            <w:r w:rsidR="000E09A8">
              <w:rPr>
                <w:noProof/>
                <w:webHidden/>
              </w:rPr>
              <w:fldChar w:fldCharType="begin"/>
            </w:r>
            <w:r w:rsidR="000E09A8">
              <w:rPr>
                <w:noProof/>
                <w:webHidden/>
              </w:rPr>
              <w:instrText xml:space="preserve"> PAGEREF _Toc409344023 \h </w:instrText>
            </w:r>
            <w:r w:rsidR="000E09A8">
              <w:rPr>
                <w:noProof/>
                <w:webHidden/>
              </w:rPr>
            </w:r>
            <w:r w:rsidR="000E09A8">
              <w:rPr>
                <w:noProof/>
                <w:webHidden/>
              </w:rPr>
              <w:fldChar w:fldCharType="separate"/>
            </w:r>
            <w:r w:rsidR="000E09A8">
              <w:rPr>
                <w:noProof/>
                <w:webHidden/>
              </w:rPr>
              <w:t>9</w:t>
            </w:r>
            <w:r w:rsidR="000E09A8">
              <w:rPr>
                <w:noProof/>
                <w:webHidden/>
              </w:rPr>
              <w:fldChar w:fldCharType="end"/>
            </w:r>
          </w:hyperlink>
        </w:p>
        <w:p w14:paraId="413AFAD4" w14:textId="77777777" w:rsidR="000E09A8" w:rsidRDefault="00615D8D">
          <w:pPr>
            <w:pStyle w:val="TOC3"/>
            <w:tabs>
              <w:tab w:val="left" w:pos="1320"/>
              <w:tab w:val="right" w:leader="dot" w:pos="9181"/>
            </w:tabs>
            <w:rPr>
              <w:rFonts w:eastAsiaTheme="minorEastAsia"/>
              <w:noProof/>
            </w:rPr>
          </w:pPr>
          <w:hyperlink w:anchor="_Toc409344024" w:history="1">
            <w:r w:rsidR="000E09A8" w:rsidRPr="00CD4116">
              <w:rPr>
                <w:rStyle w:val="Hyperlink"/>
                <w:noProof/>
              </w:rPr>
              <w:t>4.1.4</w:t>
            </w:r>
            <w:r w:rsidR="000E09A8">
              <w:rPr>
                <w:rFonts w:eastAsiaTheme="minorEastAsia"/>
                <w:noProof/>
              </w:rPr>
              <w:tab/>
            </w:r>
            <w:r w:rsidR="000E09A8" w:rsidRPr="00CD4116">
              <w:rPr>
                <w:rStyle w:val="Hyperlink"/>
                <w:noProof/>
              </w:rPr>
              <w:t>Request page: sent</w:t>
            </w:r>
            <w:r w:rsidR="000E09A8">
              <w:rPr>
                <w:noProof/>
                <w:webHidden/>
              </w:rPr>
              <w:tab/>
            </w:r>
            <w:r w:rsidR="000E09A8">
              <w:rPr>
                <w:noProof/>
                <w:webHidden/>
              </w:rPr>
              <w:fldChar w:fldCharType="begin"/>
            </w:r>
            <w:r w:rsidR="000E09A8">
              <w:rPr>
                <w:noProof/>
                <w:webHidden/>
              </w:rPr>
              <w:instrText xml:space="preserve"> PAGEREF _Toc409344024 \h </w:instrText>
            </w:r>
            <w:r w:rsidR="000E09A8">
              <w:rPr>
                <w:noProof/>
                <w:webHidden/>
              </w:rPr>
            </w:r>
            <w:r w:rsidR="000E09A8">
              <w:rPr>
                <w:noProof/>
                <w:webHidden/>
              </w:rPr>
              <w:fldChar w:fldCharType="separate"/>
            </w:r>
            <w:r w:rsidR="000E09A8">
              <w:rPr>
                <w:noProof/>
                <w:webHidden/>
              </w:rPr>
              <w:t>9</w:t>
            </w:r>
            <w:r w:rsidR="000E09A8">
              <w:rPr>
                <w:noProof/>
                <w:webHidden/>
              </w:rPr>
              <w:fldChar w:fldCharType="end"/>
            </w:r>
          </w:hyperlink>
        </w:p>
        <w:p w14:paraId="0EB565B2" w14:textId="77777777" w:rsidR="000E09A8" w:rsidRDefault="00615D8D">
          <w:pPr>
            <w:pStyle w:val="TOC3"/>
            <w:tabs>
              <w:tab w:val="left" w:pos="1320"/>
              <w:tab w:val="right" w:leader="dot" w:pos="9181"/>
            </w:tabs>
            <w:rPr>
              <w:rFonts w:eastAsiaTheme="minorEastAsia"/>
              <w:noProof/>
            </w:rPr>
          </w:pPr>
          <w:hyperlink w:anchor="_Toc409344025" w:history="1">
            <w:r w:rsidR="000E09A8" w:rsidRPr="00CD4116">
              <w:rPr>
                <w:rStyle w:val="Hyperlink"/>
                <w:noProof/>
              </w:rPr>
              <w:t>4.1.5</w:t>
            </w:r>
            <w:r w:rsidR="000E09A8">
              <w:rPr>
                <w:rFonts w:eastAsiaTheme="minorEastAsia"/>
                <w:noProof/>
              </w:rPr>
              <w:tab/>
            </w:r>
            <w:r w:rsidR="000E09A8" w:rsidRPr="00CD4116">
              <w:rPr>
                <w:rStyle w:val="Hyperlink"/>
                <w:noProof/>
              </w:rPr>
              <w:t>Request page: received</w:t>
            </w:r>
            <w:r w:rsidR="000E09A8">
              <w:rPr>
                <w:noProof/>
                <w:webHidden/>
              </w:rPr>
              <w:tab/>
            </w:r>
            <w:r w:rsidR="000E09A8">
              <w:rPr>
                <w:noProof/>
                <w:webHidden/>
              </w:rPr>
              <w:fldChar w:fldCharType="begin"/>
            </w:r>
            <w:r w:rsidR="000E09A8">
              <w:rPr>
                <w:noProof/>
                <w:webHidden/>
              </w:rPr>
              <w:instrText xml:space="preserve"> PAGEREF _Toc409344025 \h </w:instrText>
            </w:r>
            <w:r w:rsidR="000E09A8">
              <w:rPr>
                <w:noProof/>
                <w:webHidden/>
              </w:rPr>
            </w:r>
            <w:r w:rsidR="000E09A8">
              <w:rPr>
                <w:noProof/>
                <w:webHidden/>
              </w:rPr>
              <w:fldChar w:fldCharType="separate"/>
            </w:r>
            <w:r w:rsidR="000E09A8">
              <w:rPr>
                <w:noProof/>
                <w:webHidden/>
              </w:rPr>
              <w:t>10</w:t>
            </w:r>
            <w:r w:rsidR="000E09A8">
              <w:rPr>
                <w:noProof/>
                <w:webHidden/>
              </w:rPr>
              <w:fldChar w:fldCharType="end"/>
            </w:r>
          </w:hyperlink>
        </w:p>
        <w:p w14:paraId="600B0680" w14:textId="77777777" w:rsidR="000E09A8" w:rsidRDefault="00615D8D">
          <w:pPr>
            <w:pStyle w:val="TOC3"/>
            <w:tabs>
              <w:tab w:val="left" w:pos="1320"/>
              <w:tab w:val="right" w:leader="dot" w:pos="9181"/>
            </w:tabs>
            <w:rPr>
              <w:rFonts w:eastAsiaTheme="minorEastAsia"/>
              <w:noProof/>
            </w:rPr>
          </w:pPr>
          <w:hyperlink w:anchor="_Toc409344026" w:history="1">
            <w:r w:rsidR="000E09A8" w:rsidRPr="00CD4116">
              <w:rPr>
                <w:rStyle w:val="Hyperlink"/>
                <w:noProof/>
              </w:rPr>
              <w:t>4.1.6</w:t>
            </w:r>
            <w:r w:rsidR="000E09A8">
              <w:rPr>
                <w:rFonts w:eastAsiaTheme="minorEastAsia"/>
                <w:noProof/>
              </w:rPr>
              <w:tab/>
            </w:r>
            <w:r w:rsidR="000E09A8" w:rsidRPr="00CD4116">
              <w:rPr>
                <w:rStyle w:val="Hyperlink"/>
                <w:noProof/>
              </w:rPr>
              <w:t>Send SMS dialogue</w:t>
            </w:r>
            <w:r w:rsidR="000E09A8">
              <w:rPr>
                <w:noProof/>
                <w:webHidden/>
              </w:rPr>
              <w:tab/>
            </w:r>
            <w:r w:rsidR="000E09A8">
              <w:rPr>
                <w:noProof/>
                <w:webHidden/>
              </w:rPr>
              <w:fldChar w:fldCharType="begin"/>
            </w:r>
            <w:r w:rsidR="000E09A8">
              <w:rPr>
                <w:noProof/>
                <w:webHidden/>
              </w:rPr>
              <w:instrText xml:space="preserve"> PAGEREF _Toc409344026 \h </w:instrText>
            </w:r>
            <w:r w:rsidR="000E09A8">
              <w:rPr>
                <w:noProof/>
                <w:webHidden/>
              </w:rPr>
            </w:r>
            <w:r w:rsidR="000E09A8">
              <w:rPr>
                <w:noProof/>
                <w:webHidden/>
              </w:rPr>
              <w:fldChar w:fldCharType="separate"/>
            </w:r>
            <w:r w:rsidR="000E09A8">
              <w:rPr>
                <w:noProof/>
                <w:webHidden/>
              </w:rPr>
              <w:t>10</w:t>
            </w:r>
            <w:r w:rsidR="000E09A8">
              <w:rPr>
                <w:noProof/>
                <w:webHidden/>
              </w:rPr>
              <w:fldChar w:fldCharType="end"/>
            </w:r>
          </w:hyperlink>
        </w:p>
        <w:p w14:paraId="2205361E" w14:textId="77777777" w:rsidR="000E09A8" w:rsidRDefault="00615D8D">
          <w:pPr>
            <w:pStyle w:val="TOC3"/>
            <w:tabs>
              <w:tab w:val="left" w:pos="1320"/>
              <w:tab w:val="right" w:leader="dot" w:pos="9181"/>
            </w:tabs>
            <w:rPr>
              <w:rFonts w:eastAsiaTheme="minorEastAsia"/>
              <w:noProof/>
            </w:rPr>
          </w:pPr>
          <w:hyperlink w:anchor="_Toc409344027" w:history="1">
            <w:r w:rsidR="000E09A8" w:rsidRPr="00CD4116">
              <w:rPr>
                <w:rStyle w:val="Hyperlink"/>
                <w:noProof/>
              </w:rPr>
              <w:t>4.1.7</w:t>
            </w:r>
            <w:r w:rsidR="000E09A8">
              <w:rPr>
                <w:rFonts w:eastAsiaTheme="minorEastAsia"/>
                <w:noProof/>
              </w:rPr>
              <w:tab/>
            </w:r>
            <w:r w:rsidR="000E09A8" w:rsidRPr="00CD4116">
              <w:rPr>
                <w:rStyle w:val="Hyperlink"/>
                <w:noProof/>
              </w:rPr>
              <w:t>SMS management: Statistics</w:t>
            </w:r>
            <w:r w:rsidR="000E09A8">
              <w:rPr>
                <w:noProof/>
                <w:webHidden/>
              </w:rPr>
              <w:tab/>
            </w:r>
            <w:r w:rsidR="000E09A8">
              <w:rPr>
                <w:noProof/>
                <w:webHidden/>
              </w:rPr>
              <w:fldChar w:fldCharType="begin"/>
            </w:r>
            <w:r w:rsidR="000E09A8">
              <w:rPr>
                <w:noProof/>
                <w:webHidden/>
              </w:rPr>
              <w:instrText xml:space="preserve"> PAGEREF _Toc409344027 \h </w:instrText>
            </w:r>
            <w:r w:rsidR="000E09A8">
              <w:rPr>
                <w:noProof/>
                <w:webHidden/>
              </w:rPr>
            </w:r>
            <w:r w:rsidR="000E09A8">
              <w:rPr>
                <w:noProof/>
                <w:webHidden/>
              </w:rPr>
              <w:fldChar w:fldCharType="separate"/>
            </w:r>
            <w:r w:rsidR="000E09A8">
              <w:rPr>
                <w:noProof/>
                <w:webHidden/>
              </w:rPr>
              <w:t>11</w:t>
            </w:r>
            <w:r w:rsidR="000E09A8">
              <w:rPr>
                <w:noProof/>
                <w:webHidden/>
              </w:rPr>
              <w:fldChar w:fldCharType="end"/>
            </w:r>
          </w:hyperlink>
        </w:p>
        <w:p w14:paraId="3CF9D9AA" w14:textId="77777777" w:rsidR="000E09A8" w:rsidRDefault="00615D8D">
          <w:pPr>
            <w:pStyle w:val="TOC3"/>
            <w:tabs>
              <w:tab w:val="left" w:pos="1320"/>
              <w:tab w:val="right" w:leader="dot" w:pos="9181"/>
            </w:tabs>
            <w:rPr>
              <w:rFonts w:eastAsiaTheme="minorEastAsia"/>
              <w:noProof/>
            </w:rPr>
          </w:pPr>
          <w:hyperlink w:anchor="_Toc409344028" w:history="1">
            <w:r w:rsidR="000E09A8" w:rsidRPr="00CD4116">
              <w:rPr>
                <w:rStyle w:val="Hyperlink"/>
                <w:noProof/>
              </w:rPr>
              <w:t>4.1.8</w:t>
            </w:r>
            <w:r w:rsidR="000E09A8">
              <w:rPr>
                <w:rFonts w:eastAsiaTheme="minorEastAsia"/>
                <w:noProof/>
              </w:rPr>
              <w:tab/>
            </w:r>
            <w:r w:rsidR="000E09A8" w:rsidRPr="00CD4116">
              <w:rPr>
                <w:rStyle w:val="Hyperlink"/>
                <w:noProof/>
              </w:rPr>
              <w:t>SMS management: buy</w:t>
            </w:r>
            <w:r w:rsidR="000E09A8">
              <w:rPr>
                <w:noProof/>
                <w:webHidden/>
              </w:rPr>
              <w:tab/>
            </w:r>
            <w:r w:rsidR="000E09A8">
              <w:rPr>
                <w:noProof/>
                <w:webHidden/>
              </w:rPr>
              <w:fldChar w:fldCharType="begin"/>
            </w:r>
            <w:r w:rsidR="000E09A8">
              <w:rPr>
                <w:noProof/>
                <w:webHidden/>
              </w:rPr>
              <w:instrText xml:space="preserve"> PAGEREF _Toc409344028 \h </w:instrText>
            </w:r>
            <w:r w:rsidR="000E09A8">
              <w:rPr>
                <w:noProof/>
                <w:webHidden/>
              </w:rPr>
            </w:r>
            <w:r w:rsidR="000E09A8">
              <w:rPr>
                <w:noProof/>
                <w:webHidden/>
              </w:rPr>
              <w:fldChar w:fldCharType="separate"/>
            </w:r>
            <w:r w:rsidR="000E09A8">
              <w:rPr>
                <w:noProof/>
                <w:webHidden/>
              </w:rPr>
              <w:t>11</w:t>
            </w:r>
            <w:r w:rsidR="000E09A8">
              <w:rPr>
                <w:noProof/>
                <w:webHidden/>
              </w:rPr>
              <w:fldChar w:fldCharType="end"/>
            </w:r>
          </w:hyperlink>
        </w:p>
        <w:p w14:paraId="58203482" w14:textId="77777777" w:rsidR="000E09A8" w:rsidRDefault="00615D8D">
          <w:pPr>
            <w:pStyle w:val="TOC3"/>
            <w:tabs>
              <w:tab w:val="left" w:pos="1320"/>
              <w:tab w:val="right" w:leader="dot" w:pos="9181"/>
            </w:tabs>
            <w:rPr>
              <w:rFonts w:eastAsiaTheme="minorEastAsia"/>
              <w:noProof/>
            </w:rPr>
          </w:pPr>
          <w:hyperlink w:anchor="_Toc409344029" w:history="1">
            <w:r w:rsidR="000E09A8" w:rsidRPr="00CD4116">
              <w:rPr>
                <w:rStyle w:val="Hyperlink"/>
                <w:noProof/>
              </w:rPr>
              <w:t>4.1.9</w:t>
            </w:r>
            <w:r w:rsidR="000E09A8">
              <w:rPr>
                <w:rFonts w:eastAsiaTheme="minorEastAsia"/>
                <w:noProof/>
              </w:rPr>
              <w:tab/>
            </w:r>
            <w:r w:rsidR="000E09A8" w:rsidRPr="00CD4116">
              <w:rPr>
                <w:rStyle w:val="Hyperlink"/>
                <w:noProof/>
              </w:rPr>
              <w:t>SMS management: settings</w:t>
            </w:r>
            <w:r w:rsidR="000E09A8">
              <w:rPr>
                <w:noProof/>
                <w:webHidden/>
              </w:rPr>
              <w:tab/>
            </w:r>
            <w:r w:rsidR="000E09A8">
              <w:rPr>
                <w:noProof/>
                <w:webHidden/>
              </w:rPr>
              <w:fldChar w:fldCharType="begin"/>
            </w:r>
            <w:r w:rsidR="000E09A8">
              <w:rPr>
                <w:noProof/>
                <w:webHidden/>
              </w:rPr>
              <w:instrText xml:space="preserve"> PAGEREF _Toc409344029 \h </w:instrText>
            </w:r>
            <w:r w:rsidR="000E09A8">
              <w:rPr>
                <w:noProof/>
                <w:webHidden/>
              </w:rPr>
            </w:r>
            <w:r w:rsidR="000E09A8">
              <w:rPr>
                <w:noProof/>
                <w:webHidden/>
              </w:rPr>
              <w:fldChar w:fldCharType="separate"/>
            </w:r>
            <w:r w:rsidR="000E09A8">
              <w:rPr>
                <w:noProof/>
                <w:webHidden/>
              </w:rPr>
              <w:t>12</w:t>
            </w:r>
            <w:r w:rsidR="000E09A8">
              <w:rPr>
                <w:noProof/>
                <w:webHidden/>
              </w:rPr>
              <w:fldChar w:fldCharType="end"/>
            </w:r>
          </w:hyperlink>
        </w:p>
        <w:p w14:paraId="668B52B0" w14:textId="77777777" w:rsidR="000E09A8" w:rsidRDefault="00615D8D">
          <w:pPr>
            <w:pStyle w:val="TOC1"/>
            <w:tabs>
              <w:tab w:val="left" w:pos="1100"/>
              <w:tab w:val="right" w:leader="dot" w:pos="9181"/>
            </w:tabs>
            <w:rPr>
              <w:rFonts w:eastAsiaTheme="minorEastAsia"/>
              <w:noProof/>
            </w:rPr>
          </w:pPr>
          <w:hyperlink w:anchor="_Toc409344030" w:history="1">
            <w:r w:rsidR="000E09A8" w:rsidRPr="00CD4116">
              <w:rPr>
                <w:rStyle w:val="Hyperlink"/>
                <w:noProof/>
              </w:rPr>
              <w:t>5</w:t>
            </w:r>
            <w:r w:rsidR="000E09A8">
              <w:rPr>
                <w:rFonts w:eastAsiaTheme="minorEastAsia"/>
                <w:noProof/>
              </w:rPr>
              <w:tab/>
            </w:r>
            <w:r w:rsidR="000E09A8" w:rsidRPr="00CD4116">
              <w:rPr>
                <w:rStyle w:val="Hyperlink"/>
                <w:noProof/>
              </w:rPr>
              <w:t>Business Requirements Sign off</w:t>
            </w:r>
            <w:r w:rsidR="000E09A8">
              <w:rPr>
                <w:noProof/>
                <w:webHidden/>
              </w:rPr>
              <w:tab/>
            </w:r>
            <w:r w:rsidR="000E09A8">
              <w:rPr>
                <w:noProof/>
                <w:webHidden/>
              </w:rPr>
              <w:fldChar w:fldCharType="begin"/>
            </w:r>
            <w:r w:rsidR="000E09A8">
              <w:rPr>
                <w:noProof/>
                <w:webHidden/>
              </w:rPr>
              <w:instrText xml:space="preserve"> PAGEREF _Toc409344030 \h </w:instrText>
            </w:r>
            <w:r w:rsidR="000E09A8">
              <w:rPr>
                <w:noProof/>
                <w:webHidden/>
              </w:rPr>
            </w:r>
            <w:r w:rsidR="000E09A8">
              <w:rPr>
                <w:noProof/>
                <w:webHidden/>
              </w:rPr>
              <w:fldChar w:fldCharType="separate"/>
            </w:r>
            <w:r w:rsidR="000E09A8">
              <w:rPr>
                <w:noProof/>
                <w:webHidden/>
              </w:rPr>
              <w:t>12</w:t>
            </w:r>
            <w:r w:rsidR="000E09A8">
              <w:rPr>
                <w:noProof/>
                <w:webHidden/>
              </w:rPr>
              <w:fldChar w:fldCharType="end"/>
            </w:r>
          </w:hyperlink>
        </w:p>
        <w:p w14:paraId="0E53118F" w14:textId="77777777" w:rsidR="00D2584C" w:rsidRPr="00C458F9" w:rsidRDefault="00D2584C" w:rsidP="00C458F9">
          <w:pPr>
            <w:ind w:left="0"/>
          </w:pPr>
          <w:r w:rsidRPr="00C458F9">
            <w:fldChar w:fldCharType="end"/>
          </w:r>
        </w:p>
      </w:sdtContent>
    </w:sdt>
    <w:p w14:paraId="2778B7AC" w14:textId="77777777" w:rsidR="00D51181" w:rsidRDefault="00D51181">
      <w:pPr>
        <w:ind w:left="0"/>
        <w:rPr>
          <w:rFonts w:asciiTheme="majorHAnsi" w:eastAsiaTheme="majorEastAsia" w:hAnsiTheme="majorHAnsi" w:cstheme="majorBidi"/>
          <w:color w:val="2E74B5" w:themeColor="accent1" w:themeShade="BF"/>
          <w:sz w:val="32"/>
          <w:szCs w:val="32"/>
        </w:rPr>
      </w:pPr>
      <w:bookmarkStart w:id="1" w:name="_Toc385248194"/>
      <w:r>
        <w:br w:type="page"/>
      </w:r>
    </w:p>
    <w:p w14:paraId="444F28EA" w14:textId="4BA1BEAC" w:rsidR="006E2983" w:rsidRPr="00C458F9" w:rsidRDefault="006E2983" w:rsidP="00A06F19">
      <w:pPr>
        <w:pStyle w:val="Heading1"/>
        <w:numPr>
          <w:ilvl w:val="0"/>
          <w:numId w:val="1"/>
        </w:numPr>
      </w:pPr>
      <w:bookmarkStart w:id="2" w:name="_Toc409343977"/>
      <w:r w:rsidRPr="00C458F9">
        <w:lastRenderedPageBreak/>
        <w:t>Document overview</w:t>
      </w:r>
      <w:bookmarkEnd w:id="2"/>
    </w:p>
    <w:p w14:paraId="65BDBE8A" w14:textId="7C01B127" w:rsidR="006E2983" w:rsidRPr="00C458F9" w:rsidRDefault="006E2983" w:rsidP="00A06F19">
      <w:pPr>
        <w:pStyle w:val="Heading2"/>
        <w:numPr>
          <w:ilvl w:val="1"/>
          <w:numId w:val="1"/>
        </w:numPr>
      </w:pPr>
      <w:bookmarkStart w:id="3" w:name="_Toc409343978"/>
      <w:r w:rsidRPr="00C458F9">
        <w:t>Introduction</w:t>
      </w:r>
      <w:bookmarkEnd w:id="3"/>
    </w:p>
    <w:p w14:paraId="51AFEF01" w14:textId="3604A0F4" w:rsidR="002A40F6" w:rsidRDefault="006E2983">
      <w:r w:rsidRPr="00C458F9">
        <w:t>As per agreement between Edex and Meshreq Computer Systems, Meshreq is implementing “</w:t>
      </w:r>
      <w:r w:rsidR="002A40F6">
        <w:t>Find On</w:t>
      </w:r>
      <w:r w:rsidRPr="00C458F9">
        <w:t>” a contact management system for Edex.</w:t>
      </w:r>
      <w:r w:rsidR="002A40F6">
        <w:t xml:space="preserve"> Phase 1 including core functionalities is being developed. While new business needs appeared for Edex to enhance business functionality for Find On.</w:t>
      </w:r>
    </w:p>
    <w:p w14:paraId="04C4C7D4" w14:textId="6A9F7FD6" w:rsidR="006E2983" w:rsidRPr="00C458F9" w:rsidRDefault="006E2983">
      <w:r w:rsidRPr="00C458F9">
        <w:t xml:space="preserve"> As a part of Meshreq responsibilities this document comes with the business analysis for Edex requirements about </w:t>
      </w:r>
      <w:r w:rsidR="002A40F6">
        <w:t>the new required functionalities</w:t>
      </w:r>
      <w:r w:rsidRPr="00C458F9">
        <w:t>.</w:t>
      </w:r>
    </w:p>
    <w:p w14:paraId="246AA733" w14:textId="371A5E06" w:rsidR="006E2983" w:rsidRPr="00C458F9" w:rsidRDefault="006E2983" w:rsidP="00A06F19">
      <w:pPr>
        <w:pStyle w:val="Heading2"/>
        <w:numPr>
          <w:ilvl w:val="1"/>
          <w:numId w:val="2"/>
        </w:numPr>
      </w:pPr>
      <w:bookmarkStart w:id="4" w:name="_Toc409343979"/>
      <w:r w:rsidRPr="00C458F9">
        <w:t>Document purpose</w:t>
      </w:r>
      <w:bookmarkEnd w:id="4"/>
    </w:p>
    <w:p w14:paraId="684923D7" w14:textId="03F834B9" w:rsidR="006E2983" w:rsidRPr="00C458F9" w:rsidRDefault="006E2983">
      <w:pPr>
        <w:pStyle w:val="ListParagraph"/>
        <w:numPr>
          <w:ilvl w:val="0"/>
          <w:numId w:val="6"/>
        </w:numPr>
      </w:pPr>
      <w:r w:rsidRPr="00C458F9">
        <w:t xml:space="preserve">Defining and analyzing Edex requirement about </w:t>
      </w:r>
      <w:r w:rsidR="002A40F6">
        <w:t>Find On</w:t>
      </w:r>
    </w:p>
    <w:p w14:paraId="39F85C2F" w14:textId="71418966" w:rsidR="006E2983" w:rsidRPr="00C458F9" w:rsidRDefault="006E2983" w:rsidP="00A06F19">
      <w:pPr>
        <w:pStyle w:val="Heading2"/>
        <w:numPr>
          <w:ilvl w:val="1"/>
          <w:numId w:val="3"/>
        </w:numPr>
      </w:pPr>
      <w:bookmarkStart w:id="5" w:name="_Toc409343980"/>
      <w:r w:rsidRPr="00C458F9">
        <w:t>Audience</w:t>
      </w:r>
      <w:bookmarkEnd w:id="5"/>
    </w:p>
    <w:p w14:paraId="65AD1B07" w14:textId="22878B36" w:rsidR="006E2983" w:rsidRPr="00C458F9" w:rsidRDefault="002A40F6" w:rsidP="00A06F19">
      <w:pPr>
        <w:pStyle w:val="ListParagraph"/>
        <w:numPr>
          <w:ilvl w:val="0"/>
          <w:numId w:val="7"/>
        </w:numPr>
      </w:pPr>
      <w:r>
        <w:t>Edex</w:t>
      </w:r>
      <w:r w:rsidRPr="00C458F9">
        <w:t xml:space="preserve"> </w:t>
      </w:r>
      <w:r w:rsidR="006E2983" w:rsidRPr="00C458F9">
        <w:t>business team</w:t>
      </w:r>
    </w:p>
    <w:p w14:paraId="490AE0E8" w14:textId="44CDDEE8" w:rsidR="006E2983" w:rsidRPr="00C458F9" w:rsidRDefault="006E2983" w:rsidP="00A06F19">
      <w:pPr>
        <w:pStyle w:val="ListParagraph"/>
        <w:numPr>
          <w:ilvl w:val="0"/>
          <w:numId w:val="7"/>
        </w:numPr>
      </w:pPr>
      <w:r w:rsidRPr="00C458F9">
        <w:t>Meshreq technical team</w:t>
      </w:r>
    </w:p>
    <w:p w14:paraId="0F4E2AD5" w14:textId="47548BA8" w:rsidR="006E2983" w:rsidRPr="00C458F9" w:rsidRDefault="006E2983" w:rsidP="00A06F19">
      <w:pPr>
        <w:pStyle w:val="Heading2"/>
        <w:numPr>
          <w:ilvl w:val="1"/>
          <w:numId w:val="4"/>
        </w:numPr>
      </w:pPr>
      <w:bookmarkStart w:id="6" w:name="_Toc409343981"/>
      <w:r w:rsidRPr="00C458F9">
        <w:t>Notes</w:t>
      </w:r>
      <w:bookmarkEnd w:id="6"/>
    </w:p>
    <w:p w14:paraId="28ED4698" w14:textId="14EBA079" w:rsidR="006E2983" w:rsidRPr="00C458F9" w:rsidRDefault="006E2983" w:rsidP="00C458F9">
      <w:r w:rsidRPr="00C458F9">
        <w:t>All data within this document and related documents are considered as confidential data and not allowed to be share without a signed agreement from both parties</w:t>
      </w:r>
      <w:r w:rsidR="002A40F6">
        <w:t>.</w:t>
      </w:r>
    </w:p>
    <w:p w14:paraId="25090005" w14:textId="1EE37A96" w:rsidR="006E6DA3" w:rsidRDefault="006E6DA3">
      <w:pPr>
        <w:ind w:left="0"/>
        <w:rPr>
          <w:rFonts w:asciiTheme="majorHAnsi" w:eastAsiaTheme="majorEastAsia" w:hAnsiTheme="majorHAnsi" w:cstheme="majorBidi"/>
          <w:color w:val="2E74B5" w:themeColor="accent1" w:themeShade="BF"/>
          <w:sz w:val="32"/>
          <w:szCs w:val="32"/>
        </w:rPr>
      </w:pPr>
      <w:r>
        <w:br w:type="page"/>
      </w:r>
    </w:p>
    <w:p w14:paraId="50940C51" w14:textId="1DAFB631" w:rsidR="008741A7" w:rsidRPr="00C458F9" w:rsidRDefault="008741A7" w:rsidP="00A06F19">
      <w:pPr>
        <w:pStyle w:val="Heading1"/>
        <w:numPr>
          <w:ilvl w:val="0"/>
          <w:numId w:val="4"/>
        </w:numPr>
      </w:pPr>
      <w:bookmarkStart w:id="7" w:name="_Toc409343982"/>
      <w:r w:rsidRPr="00C458F9">
        <w:lastRenderedPageBreak/>
        <w:t>Requirement Overview</w:t>
      </w:r>
      <w:bookmarkEnd w:id="1"/>
      <w:bookmarkEnd w:id="7"/>
    </w:p>
    <w:p w14:paraId="1308B399" w14:textId="77777777" w:rsidR="0035412C" w:rsidRPr="0035412C" w:rsidRDefault="0035412C" w:rsidP="00A06F19">
      <w:pPr>
        <w:pStyle w:val="ListParagraph"/>
        <w:keepNext/>
        <w:keepLines/>
        <w:numPr>
          <w:ilvl w:val="0"/>
          <w:numId w:val="5"/>
        </w:numPr>
        <w:spacing w:before="40"/>
        <w:contextualSpacing w:val="0"/>
        <w:outlineLvl w:val="1"/>
        <w:rPr>
          <w:rFonts w:asciiTheme="majorHAnsi" w:eastAsiaTheme="majorEastAsia" w:hAnsiTheme="majorHAnsi" w:cstheme="majorBidi"/>
          <w:vanish/>
          <w:color w:val="2E74B5" w:themeColor="accent1" w:themeShade="BF"/>
          <w:sz w:val="26"/>
          <w:szCs w:val="26"/>
        </w:rPr>
      </w:pPr>
      <w:bookmarkStart w:id="8" w:name="_Toc404096533"/>
      <w:bookmarkStart w:id="9" w:name="_Toc404096577"/>
      <w:bookmarkStart w:id="10" w:name="_Toc409082670"/>
      <w:bookmarkStart w:id="11" w:name="_Toc409091223"/>
      <w:bookmarkStart w:id="12" w:name="_Toc409343983"/>
      <w:bookmarkEnd w:id="8"/>
      <w:bookmarkEnd w:id="9"/>
      <w:bookmarkEnd w:id="10"/>
      <w:bookmarkEnd w:id="11"/>
      <w:bookmarkEnd w:id="12"/>
    </w:p>
    <w:p w14:paraId="2DC22386" w14:textId="77777777" w:rsidR="0035412C" w:rsidRPr="0035412C" w:rsidRDefault="0035412C" w:rsidP="00A06F19">
      <w:pPr>
        <w:pStyle w:val="ListParagraph"/>
        <w:keepNext/>
        <w:keepLines/>
        <w:numPr>
          <w:ilvl w:val="0"/>
          <w:numId w:val="5"/>
        </w:numPr>
        <w:spacing w:before="40"/>
        <w:contextualSpacing w:val="0"/>
        <w:outlineLvl w:val="1"/>
        <w:rPr>
          <w:rFonts w:asciiTheme="majorHAnsi" w:eastAsiaTheme="majorEastAsia" w:hAnsiTheme="majorHAnsi" w:cstheme="majorBidi"/>
          <w:vanish/>
          <w:color w:val="2E74B5" w:themeColor="accent1" w:themeShade="BF"/>
          <w:sz w:val="26"/>
          <w:szCs w:val="26"/>
        </w:rPr>
      </w:pPr>
      <w:bookmarkStart w:id="13" w:name="_Toc404096534"/>
      <w:bookmarkStart w:id="14" w:name="_Toc404096578"/>
      <w:bookmarkStart w:id="15" w:name="_Toc409082671"/>
      <w:bookmarkStart w:id="16" w:name="_Toc409091224"/>
      <w:bookmarkStart w:id="17" w:name="_Toc409343984"/>
      <w:bookmarkEnd w:id="13"/>
      <w:bookmarkEnd w:id="14"/>
      <w:bookmarkEnd w:id="15"/>
      <w:bookmarkEnd w:id="16"/>
      <w:bookmarkEnd w:id="17"/>
    </w:p>
    <w:p w14:paraId="1F6263ED" w14:textId="47118F97" w:rsidR="00D54366" w:rsidRPr="00C458F9" w:rsidRDefault="00D54366" w:rsidP="00A06F19">
      <w:pPr>
        <w:pStyle w:val="Heading2"/>
        <w:numPr>
          <w:ilvl w:val="1"/>
          <w:numId w:val="5"/>
        </w:numPr>
      </w:pPr>
      <w:bookmarkStart w:id="18" w:name="_Toc409343985"/>
      <w:r w:rsidRPr="00C458F9">
        <w:t>Introduction</w:t>
      </w:r>
      <w:bookmarkEnd w:id="18"/>
    </w:p>
    <w:p w14:paraId="1CA04E92" w14:textId="77777777" w:rsidR="00557489" w:rsidRPr="00C458F9" w:rsidRDefault="00557489" w:rsidP="00C458F9"/>
    <w:p w14:paraId="41A4D332" w14:textId="3521F91E" w:rsidR="008741A7" w:rsidRPr="00C458F9" w:rsidRDefault="002A40F6" w:rsidP="00C458F9">
      <w:r>
        <w:t>Find On</w:t>
      </w:r>
      <w:r w:rsidRPr="00C458F9">
        <w:t xml:space="preserve"> </w:t>
      </w:r>
      <w:r w:rsidR="00557489" w:rsidRPr="00C458F9">
        <w:t>is aimed to enhance business engagement activities, explore opportunities and leverage business reputation.</w:t>
      </w:r>
      <w:r w:rsidR="001912DF" w:rsidRPr="00C458F9">
        <w:t xml:space="preserve"> </w:t>
      </w:r>
      <w:r w:rsidR="008741A7" w:rsidRPr="00C458F9">
        <w:t>An application introduced in</w:t>
      </w:r>
      <w:r w:rsidR="0064681E">
        <w:t xml:space="preserve"> the</w:t>
      </w:r>
      <w:r w:rsidR="008741A7" w:rsidRPr="00C458F9">
        <w:t xml:space="preserve"> form of hosted service derived by users’ subscriptions.</w:t>
      </w:r>
    </w:p>
    <w:p w14:paraId="3F694532" w14:textId="77777777" w:rsidR="006E2983" w:rsidRPr="00C458F9" w:rsidRDefault="008741A7" w:rsidP="00C458F9">
      <w:r w:rsidRPr="00C458F9">
        <w:t xml:space="preserve">The app gives users capabilities to handle and manage their business cards and contacts in efficient way through three steps. First is data entry which is handled in multiple ways to give user the ease of data entry. Second is data processing and manipulation; user can perform his business operations like searching, sorting, eliminating duplicates, finding new contacts and so on. Third </w:t>
      </w:r>
      <w:r w:rsidR="006E2983" w:rsidRPr="00C458F9">
        <w:t>is retrieving or exporting data in a many formats to support various customer needs.</w:t>
      </w:r>
    </w:p>
    <w:p w14:paraId="4CF2F7DA" w14:textId="1DE8D35A" w:rsidR="00557489" w:rsidRPr="00C458F9" w:rsidRDefault="006E2983" w:rsidP="00C458F9">
      <w:r w:rsidRPr="00C458F9">
        <w:t xml:space="preserve">Service is provided in </w:t>
      </w:r>
      <w:r w:rsidR="0064681E">
        <w:t xml:space="preserve">the </w:t>
      </w:r>
      <w:r w:rsidRPr="00C458F9">
        <w:t>form of plans or subscriptions for persons and corporates.</w:t>
      </w:r>
    </w:p>
    <w:p w14:paraId="2A37323A" w14:textId="228E9B96" w:rsidR="008741A7" w:rsidRPr="00C458F9" w:rsidRDefault="006E6DA3" w:rsidP="00C458F9">
      <w:pPr>
        <w:ind w:left="0"/>
      </w:pPr>
      <w:r>
        <w:br w:type="page"/>
      </w:r>
    </w:p>
    <w:p w14:paraId="6FFE4EC0" w14:textId="268A01EC" w:rsidR="0035412C" w:rsidRDefault="00D54366" w:rsidP="00A06F19">
      <w:pPr>
        <w:pStyle w:val="Heading1"/>
        <w:numPr>
          <w:ilvl w:val="0"/>
          <w:numId w:val="8"/>
        </w:numPr>
      </w:pPr>
      <w:bookmarkStart w:id="19" w:name="_Toc409343986"/>
      <w:r w:rsidRPr="00C458F9">
        <w:lastRenderedPageBreak/>
        <w:t>Modules</w:t>
      </w:r>
      <w:bookmarkEnd w:id="19"/>
    </w:p>
    <w:p w14:paraId="59A1F498" w14:textId="77777777" w:rsidR="002A40F6" w:rsidRPr="002A40F6" w:rsidRDefault="002A40F6" w:rsidP="002A40F6">
      <w:pPr>
        <w:pStyle w:val="ListParagraph"/>
        <w:keepNext/>
        <w:keepLines/>
        <w:numPr>
          <w:ilvl w:val="0"/>
          <w:numId w:val="12"/>
        </w:numPr>
        <w:spacing w:before="240"/>
        <w:contextualSpacing w:val="0"/>
        <w:outlineLvl w:val="0"/>
        <w:rPr>
          <w:rFonts w:asciiTheme="majorHAnsi" w:eastAsiaTheme="majorEastAsia" w:hAnsiTheme="majorHAnsi" w:cstheme="majorBidi"/>
          <w:vanish/>
          <w:color w:val="2E74B5" w:themeColor="accent1" w:themeShade="BF"/>
          <w:sz w:val="32"/>
          <w:szCs w:val="32"/>
        </w:rPr>
      </w:pPr>
      <w:bookmarkStart w:id="20" w:name="_Toc409082674"/>
      <w:bookmarkStart w:id="21" w:name="_Toc409091227"/>
      <w:bookmarkStart w:id="22" w:name="_Toc409343987"/>
      <w:bookmarkEnd w:id="20"/>
      <w:bookmarkEnd w:id="21"/>
      <w:bookmarkEnd w:id="22"/>
    </w:p>
    <w:p w14:paraId="3E9A9D77" w14:textId="77777777" w:rsidR="002A40F6" w:rsidRPr="002A40F6" w:rsidRDefault="002A40F6" w:rsidP="002A40F6">
      <w:pPr>
        <w:pStyle w:val="ListParagraph"/>
        <w:keepNext/>
        <w:keepLines/>
        <w:numPr>
          <w:ilvl w:val="0"/>
          <w:numId w:val="12"/>
        </w:numPr>
        <w:spacing w:before="240"/>
        <w:contextualSpacing w:val="0"/>
        <w:outlineLvl w:val="0"/>
        <w:rPr>
          <w:rFonts w:asciiTheme="majorHAnsi" w:eastAsiaTheme="majorEastAsia" w:hAnsiTheme="majorHAnsi" w:cstheme="majorBidi"/>
          <w:vanish/>
          <w:color w:val="2E74B5" w:themeColor="accent1" w:themeShade="BF"/>
          <w:sz w:val="32"/>
          <w:szCs w:val="32"/>
        </w:rPr>
      </w:pPr>
      <w:bookmarkStart w:id="23" w:name="_Toc409082675"/>
      <w:bookmarkStart w:id="24" w:name="_Toc409091228"/>
      <w:bookmarkStart w:id="25" w:name="_Toc409343988"/>
      <w:bookmarkEnd w:id="23"/>
      <w:bookmarkEnd w:id="24"/>
      <w:bookmarkEnd w:id="25"/>
    </w:p>
    <w:p w14:paraId="742F9431" w14:textId="77777777" w:rsidR="002A40F6" w:rsidRPr="002A40F6" w:rsidRDefault="002A40F6" w:rsidP="002A40F6">
      <w:pPr>
        <w:pStyle w:val="ListParagraph"/>
        <w:keepNext/>
        <w:keepLines/>
        <w:numPr>
          <w:ilvl w:val="0"/>
          <w:numId w:val="12"/>
        </w:numPr>
        <w:spacing w:before="240"/>
        <w:contextualSpacing w:val="0"/>
        <w:outlineLvl w:val="0"/>
        <w:rPr>
          <w:rFonts w:asciiTheme="majorHAnsi" w:eastAsiaTheme="majorEastAsia" w:hAnsiTheme="majorHAnsi" w:cstheme="majorBidi"/>
          <w:vanish/>
          <w:color w:val="2E74B5" w:themeColor="accent1" w:themeShade="BF"/>
          <w:sz w:val="32"/>
          <w:szCs w:val="32"/>
        </w:rPr>
      </w:pPr>
      <w:bookmarkStart w:id="26" w:name="_Toc409082676"/>
      <w:bookmarkStart w:id="27" w:name="_Toc409091229"/>
      <w:bookmarkStart w:id="28" w:name="_Toc409343989"/>
      <w:bookmarkEnd w:id="26"/>
      <w:bookmarkEnd w:id="27"/>
      <w:bookmarkEnd w:id="28"/>
    </w:p>
    <w:p w14:paraId="70CB3995" w14:textId="68CC8C3D" w:rsidR="00E00BEF" w:rsidRDefault="002A40F6">
      <w:pPr>
        <w:pStyle w:val="Heading2"/>
      </w:pPr>
      <w:bookmarkStart w:id="29" w:name="_Toc409343990"/>
      <w:r>
        <w:t>Selection for actions</w:t>
      </w:r>
      <w:bookmarkEnd w:id="29"/>
    </w:p>
    <w:p w14:paraId="2A82A994" w14:textId="7737B812" w:rsidR="00E00BEF" w:rsidRDefault="00E00BEF" w:rsidP="00C17734">
      <w:pPr>
        <w:pStyle w:val="Heading3"/>
      </w:pPr>
      <w:bookmarkStart w:id="30" w:name="_Toc409343991"/>
      <w:r>
        <w:t>Overview</w:t>
      </w:r>
      <w:bookmarkEnd w:id="30"/>
    </w:p>
    <w:p w14:paraId="704874F0" w14:textId="21F9F492" w:rsidR="00E00BEF" w:rsidRDefault="00E00BEF" w:rsidP="00C17734">
      <w:r>
        <w:t xml:space="preserve">Selection functionality is suggested to improve usability for users. Where user can filter business cards then selects only the cards he wants. Then actions can be performed on this selected set. </w:t>
      </w:r>
    </w:p>
    <w:p w14:paraId="44C7043A" w14:textId="1E1B0081" w:rsidR="00E00BEF" w:rsidRDefault="00E00BEF" w:rsidP="00C17734">
      <w:r>
        <w:t>Actions are defined in other modules, for example user can send SMS to the selected users.</w:t>
      </w:r>
    </w:p>
    <w:p w14:paraId="5B2B103E" w14:textId="7F2770A0" w:rsidR="00E00BEF" w:rsidRDefault="00E00BEF" w:rsidP="00C17734">
      <w:pPr>
        <w:pStyle w:val="Heading3"/>
      </w:pPr>
      <w:bookmarkStart w:id="31" w:name="_Toc409343992"/>
      <w:r>
        <w:t>Functionalities</w:t>
      </w:r>
      <w:bookmarkEnd w:id="31"/>
    </w:p>
    <w:p w14:paraId="3D4B5650" w14:textId="5A332BF8" w:rsidR="00E00BEF" w:rsidRDefault="00E00BEF" w:rsidP="00C17734">
      <w:pPr>
        <w:pStyle w:val="ListParagraph"/>
        <w:numPr>
          <w:ilvl w:val="0"/>
          <w:numId w:val="45"/>
        </w:numPr>
      </w:pPr>
      <w:r>
        <w:t>Check box on business cards to select/deselect a single business card</w:t>
      </w:r>
    </w:p>
    <w:p w14:paraId="782AAD0C" w14:textId="16BD8608" w:rsidR="00E00BEF" w:rsidRDefault="00E00BEF" w:rsidP="00C17734">
      <w:pPr>
        <w:pStyle w:val="ListParagraph"/>
        <w:numPr>
          <w:ilvl w:val="0"/>
          <w:numId w:val="45"/>
        </w:numPr>
      </w:pPr>
      <w:r>
        <w:t>“Selected all” button to select all the filtered cards</w:t>
      </w:r>
    </w:p>
    <w:p w14:paraId="77912822" w14:textId="4702E01C" w:rsidR="00E00BEF" w:rsidRDefault="00E00BEF" w:rsidP="00C17734">
      <w:pPr>
        <w:pStyle w:val="ListParagraph"/>
        <w:numPr>
          <w:ilvl w:val="0"/>
          <w:numId w:val="45"/>
        </w:numPr>
      </w:pPr>
      <w:r>
        <w:t>“Select none” button to deselect all</w:t>
      </w:r>
    </w:p>
    <w:p w14:paraId="7074AC4C" w14:textId="4EFEAB6F" w:rsidR="00E00BEF" w:rsidRDefault="00E00BEF" w:rsidP="00C17734">
      <w:pPr>
        <w:pStyle w:val="ListParagraph"/>
        <w:numPr>
          <w:ilvl w:val="0"/>
          <w:numId w:val="45"/>
        </w:numPr>
      </w:pPr>
      <w:r>
        <w:t>Counter to count the number of selected business cards</w:t>
      </w:r>
    </w:p>
    <w:p w14:paraId="41896544" w14:textId="068457AE" w:rsidR="00E00BEF" w:rsidRDefault="00E00BEF" w:rsidP="00C17734">
      <w:pPr>
        <w:pStyle w:val="ListParagraph"/>
        <w:numPr>
          <w:ilvl w:val="0"/>
          <w:numId w:val="45"/>
        </w:numPr>
      </w:pPr>
      <w:r>
        <w:t>On selection, the business card is marked and colored as selected</w:t>
      </w:r>
    </w:p>
    <w:p w14:paraId="2DEAA3D8" w14:textId="2424B6AC" w:rsidR="00656271" w:rsidRDefault="00656271" w:rsidP="00C17734">
      <w:pPr>
        <w:pStyle w:val="Heading3"/>
      </w:pPr>
      <w:bookmarkStart w:id="32" w:name="_Toc409343993"/>
      <w:r>
        <w:t>Rules</w:t>
      </w:r>
      <w:bookmarkEnd w:id="32"/>
    </w:p>
    <w:p w14:paraId="63794B88" w14:textId="77777777" w:rsidR="00656271" w:rsidRDefault="00656271" w:rsidP="00C17734">
      <w:pPr>
        <w:pStyle w:val="ListParagraph"/>
        <w:numPr>
          <w:ilvl w:val="0"/>
          <w:numId w:val="46"/>
        </w:numPr>
      </w:pPr>
      <w:r>
        <w:t>Find On business cards cannot be selected</w:t>
      </w:r>
    </w:p>
    <w:p w14:paraId="3D0E922D" w14:textId="77777777" w:rsidR="00656271" w:rsidRDefault="00656271" w:rsidP="00656271">
      <w:pPr>
        <w:pStyle w:val="ListParagraph"/>
        <w:numPr>
          <w:ilvl w:val="0"/>
          <w:numId w:val="46"/>
        </w:numPr>
      </w:pPr>
      <w:r>
        <w:t>If user refreshed the page selected cards don’t change</w:t>
      </w:r>
    </w:p>
    <w:p w14:paraId="434AD204" w14:textId="03F1C9F8" w:rsidR="00656271" w:rsidRDefault="00656271" w:rsidP="00C17734">
      <w:pPr>
        <w:pStyle w:val="ListParagraph"/>
        <w:numPr>
          <w:ilvl w:val="0"/>
          <w:numId w:val="46"/>
        </w:numPr>
      </w:pPr>
      <w:r>
        <w:t>When user makes an action on selected cards, permissions are applied for every card before applying the action to it</w:t>
      </w:r>
    </w:p>
    <w:p w14:paraId="50EE5D2C" w14:textId="77777777" w:rsidR="00656271" w:rsidRPr="00C17734" w:rsidRDefault="00656271" w:rsidP="00C17734"/>
    <w:p w14:paraId="7450E734" w14:textId="3E72059E" w:rsidR="002A40F6" w:rsidRDefault="002A40F6" w:rsidP="00E00BEF">
      <w:pPr>
        <w:pStyle w:val="Heading2"/>
      </w:pPr>
      <w:bookmarkStart w:id="33" w:name="_Toc409082681"/>
      <w:bookmarkStart w:id="34" w:name="_Toc409091234"/>
      <w:bookmarkStart w:id="35" w:name="_Toc409343994"/>
      <w:bookmarkEnd w:id="33"/>
      <w:bookmarkEnd w:id="34"/>
      <w:r>
        <w:t>Business card request functionality</w:t>
      </w:r>
      <w:bookmarkEnd w:id="35"/>
    </w:p>
    <w:p w14:paraId="0061EF9C" w14:textId="3FA554BD" w:rsidR="00E00BEF" w:rsidRDefault="00E00BEF" w:rsidP="00C17734">
      <w:pPr>
        <w:pStyle w:val="Heading3"/>
      </w:pPr>
      <w:bookmarkStart w:id="36" w:name="_Toc409343995"/>
      <w:r>
        <w:t>Overview</w:t>
      </w:r>
      <w:bookmarkEnd w:id="36"/>
    </w:p>
    <w:p w14:paraId="74A714A5" w14:textId="2BF7AF47" w:rsidR="00E00BEF" w:rsidRDefault="00656271" w:rsidP="00C17734">
      <w:r>
        <w:t>When a user registers the application creates a business card for him which he can modify later and complete its fields. This type of card are called “Find On” cards, they are the cards owned by Find On. Users can search within these cards to find contacts in Find On cards.</w:t>
      </w:r>
    </w:p>
    <w:p w14:paraId="580C02B2" w14:textId="0AA6135B" w:rsidR="00656271" w:rsidRDefault="00656271" w:rsidP="00C17734">
      <w:r>
        <w:t>For privacy, Find On cards show only name, title and personal photo. So for a user to get full details he has to send a request to the card owner who can accept or deny.</w:t>
      </w:r>
    </w:p>
    <w:p w14:paraId="25BD2372" w14:textId="3A749F77" w:rsidR="00656271" w:rsidRDefault="00656271" w:rsidP="00656271">
      <w:pPr>
        <w:pStyle w:val="Heading3"/>
      </w:pPr>
      <w:bookmarkStart w:id="37" w:name="_Toc409343996"/>
      <w:r>
        <w:t>Functionalities</w:t>
      </w:r>
      <w:bookmarkEnd w:id="37"/>
    </w:p>
    <w:p w14:paraId="115880DE" w14:textId="6BCBBC8D" w:rsidR="00A67D2A" w:rsidRDefault="00A67D2A" w:rsidP="00C17734">
      <w:pPr>
        <w:pStyle w:val="ListParagraph"/>
        <w:numPr>
          <w:ilvl w:val="0"/>
          <w:numId w:val="48"/>
        </w:numPr>
      </w:pPr>
      <w:r>
        <w:t>User can set his privacy level from a form</w:t>
      </w:r>
    </w:p>
    <w:p w14:paraId="7ABA72B6" w14:textId="77777777" w:rsidR="00A67D2A" w:rsidRDefault="00A67D2A" w:rsidP="00C17734">
      <w:pPr>
        <w:pStyle w:val="ListParagraph"/>
        <w:numPr>
          <w:ilvl w:val="0"/>
          <w:numId w:val="48"/>
        </w:numPr>
      </w:pPr>
      <w:r>
        <w:t>User (sender) can send card request if the card data is not shown and this request is received at the card owner (receiver)</w:t>
      </w:r>
    </w:p>
    <w:p w14:paraId="28426090" w14:textId="02B50E07" w:rsidR="001F5DAD" w:rsidRDefault="001F5DAD" w:rsidP="00C17734">
      <w:pPr>
        <w:pStyle w:val="ListParagraph"/>
        <w:numPr>
          <w:ilvl w:val="0"/>
          <w:numId w:val="48"/>
        </w:numPr>
      </w:pPr>
      <w:r>
        <w:t>Sender can view his sent requests and its states in a form</w:t>
      </w:r>
    </w:p>
    <w:p w14:paraId="545DA82A" w14:textId="76E7C41C" w:rsidR="001F5DAD" w:rsidRDefault="001F5DAD" w:rsidP="00C17734">
      <w:pPr>
        <w:pStyle w:val="ListParagraph"/>
        <w:numPr>
          <w:ilvl w:val="0"/>
          <w:numId w:val="48"/>
        </w:numPr>
      </w:pPr>
      <w:r>
        <w:t>Receiver can view his received requests in a form</w:t>
      </w:r>
    </w:p>
    <w:p w14:paraId="0B2138E2" w14:textId="2487AAEC" w:rsidR="00A67D2A" w:rsidRDefault="00A67D2A" w:rsidP="00C17734">
      <w:pPr>
        <w:pStyle w:val="ListParagraph"/>
        <w:numPr>
          <w:ilvl w:val="0"/>
          <w:numId w:val="48"/>
        </w:numPr>
      </w:pPr>
      <w:r>
        <w:t xml:space="preserve"> </w:t>
      </w:r>
      <w:r w:rsidR="001F5DAD">
        <w:t>On every action when receiver receives a request he is notified</w:t>
      </w:r>
    </w:p>
    <w:p w14:paraId="14FC0CE7" w14:textId="092C2C18" w:rsidR="001F5DAD" w:rsidRDefault="001F5DAD" w:rsidP="00BC6C8D">
      <w:pPr>
        <w:pStyle w:val="ListParagraph"/>
        <w:numPr>
          <w:ilvl w:val="0"/>
          <w:numId w:val="48"/>
        </w:numPr>
      </w:pPr>
      <w:r>
        <w:t xml:space="preserve">When receiver make action on request, sender is notified (action are read, confirm and </w:t>
      </w:r>
      <w:r w:rsidR="00BC6C8D">
        <w:t>ignore</w:t>
      </w:r>
      <w:r>
        <w:t>)</w:t>
      </w:r>
    </w:p>
    <w:p w14:paraId="7F380B03" w14:textId="363E249F" w:rsidR="00A67D2A" w:rsidRDefault="001F5DAD" w:rsidP="00C17734">
      <w:pPr>
        <w:pStyle w:val="ListParagraph"/>
        <w:numPr>
          <w:ilvl w:val="0"/>
          <w:numId w:val="48"/>
        </w:numPr>
      </w:pPr>
      <w:r>
        <w:t>Notifications are by:</w:t>
      </w:r>
    </w:p>
    <w:p w14:paraId="0ED2561C" w14:textId="3D5D78CA" w:rsidR="001F5DAD" w:rsidRDefault="001F5DAD" w:rsidP="00C17734">
      <w:pPr>
        <w:pStyle w:val="ListParagraph"/>
        <w:numPr>
          <w:ilvl w:val="1"/>
          <w:numId w:val="48"/>
        </w:numPr>
      </w:pPr>
      <w:r>
        <w:t>Mail</w:t>
      </w:r>
    </w:p>
    <w:p w14:paraId="090FC74D" w14:textId="6081A547" w:rsidR="001F5DAD" w:rsidRDefault="001F5DAD" w:rsidP="00C17734">
      <w:pPr>
        <w:pStyle w:val="ListParagraph"/>
        <w:numPr>
          <w:ilvl w:val="1"/>
          <w:numId w:val="48"/>
        </w:numPr>
      </w:pPr>
      <w:r>
        <w:t>Notification bar: where icon in user bar is for requests notifications, this icon has counter to count unread notifications and opens the requests form on click. This counter is updated without page refresh (</w:t>
      </w:r>
      <w:r w:rsidRPr="006823BC">
        <w:rPr>
          <w:b/>
          <w:bCs/>
        </w:rPr>
        <w:t>push protocol</w:t>
      </w:r>
      <w:r>
        <w:t>).</w:t>
      </w:r>
    </w:p>
    <w:p w14:paraId="7DF9EE35" w14:textId="0219E86A" w:rsidR="001F5DAD" w:rsidRDefault="001F5DAD" w:rsidP="00C17734">
      <w:pPr>
        <w:pStyle w:val="ListParagraph"/>
        <w:numPr>
          <w:ilvl w:val="0"/>
          <w:numId w:val="48"/>
        </w:numPr>
      </w:pPr>
      <w:r>
        <w:t>When request is sent, sender business card is added automatically to receiver’s contacts (by default to personal)</w:t>
      </w:r>
    </w:p>
    <w:p w14:paraId="68AE7D77" w14:textId="608F147A" w:rsidR="001F5DAD" w:rsidRDefault="001F5DAD" w:rsidP="00C17734">
      <w:pPr>
        <w:pStyle w:val="ListParagraph"/>
        <w:numPr>
          <w:ilvl w:val="0"/>
          <w:numId w:val="48"/>
        </w:numPr>
      </w:pPr>
      <w:r>
        <w:t>When receiver denies the request nothing happens</w:t>
      </w:r>
    </w:p>
    <w:p w14:paraId="03C9675D" w14:textId="56D6336F" w:rsidR="001F5DAD" w:rsidRDefault="001F5DAD" w:rsidP="00C17734">
      <w:pPr>
        <w:pStyle w:val="ListParagraph"/>
        <w:numPr>
          <w:ilvl w:val="0"/>
          <w:numId w:val="48"/>
        </w:numPr>
      </w:pPr>
      <w:r>
        <w:t>When receiver accepts the request receiver’s card is added automatically to sender’s contacts (by default to personal)</w:t>
      </w:r>
    </w:p>
    <w:p w14:paraId="7280081B" w14:textId="6BE77312" w:rsidR="001F5DAD" w:rsidRPr="00C17734" w:rsidRDefault="001F5DAD" w:rsidP="00C17734">
      <w:pPr>
        <w:pStyle w:val="ListParagraph"/>
        <w:numPr>
          <w:ilvl w:val="0"/>
          <w:numId w:val="48"/>
        </w:numPr>
      </w:pPr>
      <w:r>
        <w:t>Requests page is the page carrying all requests data either send or receive</w:t>
      </w:r>
    </w:p>
    <w:p w14:paraId="640583C9" w14:textId="52D0CB97" w:rsidR="00656271" w:rsidRDefault="00656271">
      <w:pPr>
        <w:pStyle w:val="Heading3"/>
      </w:pPr>
      <w:bookmarkStart w:id="38" w:name="_Toc409343997"/>
      <w:r>
        <w:lastRenderedPageBreak/>
        <w:t>Rules</w:t>
      </w:r>
      <w:bookmarkEnd w:id="38"/>
    </w:p>
    <w:p w14:paraId="0B548B29" w14:textId="0001AB43" w:rsidR="00A67D2A" w:rsidRDefault="00A67D2A" w:rsidP="00C17734">
      <w:pPr>
        <w:pStyle w:val="ListParagraph"/>
        <w:numPr>
          <w:ilvl w:val="0"/>
          <w:numId w:val="47"/>
        </w:numPr>
      </w:pPr>
      <w:r>
        <w:t>Find On cards show only name, title and avatar</w:t>
      </w:r>
    </w:p>
    <w:p w14:paraId="020D6FD4" w14:textId="7F167FB9" w:rsidR="00A67D2A" w:rsidRDefault="00A67D2A" w:rsidP="00C17734">
      <w:pPr>
        <w:pStyle w:val="ListParagraph"/>
        <w:numPr>
          <w:ilvl w:val="0"/>
          <w:numId w:val="47"/>
        </w:numPr>
      </w:pPr>
      <w:r>
        <w:t>User has 3 privacy levels</w:t>
      </w:r>
    </w:p>
    <w:p w14:paraId="57B135E4" w14:textId="77777777" w:rsidR="00A67D2A" w:rsidRDefault="00A67D2A" w:rsidP="00C17734">
      <w:pPr>
        <w:pStyle w:val="ListParagraph"/>
        <w:numPr>
          <w:ilvl w:val="1"/>
          <w:numId w:val="47"/>
        </w:numPr>
      </w:pPr>
      <w:r>
        <w:t>Level 1: public: where all card data are shown on search</w:t>
      </w:r>
    </w:p>
    <w:p w14:paraId="2E028F36" w14:textId="77777777" w:rsidR="00A67D2A" w:rsidRDefault="00A67D2A" w:rsidP="00C17734">
      <w:pPr>
        <w:pStyle w:val="ListParagraph"/>
        <w:numPr>
          <w:ilvl w:val="1"/>
          <w:numId w:val="47"/>
        </w:numPr>
      </w:pPr>
      <w:r>
        <w:t>Level 2: secret: where his business card is not shown during search</w:t>
      </w:r>
    </w:p>
    <w:p w14:paraId="2B4B33FF" w14:textId="3E101C7A" w:rsidR="00A67D2A" w:rsidRPr="00C17734" w:rsidRDefault="00A67D2A" w:rsidP="00C17734">
      <w:pPr>
        <w:pStyle w:val="ListParagraph"/>
        <w:numPr>
          <w:ilvl w:val="1"/>
          <w:numId w:val="47"/>
        </w:numPr>
      </w:pPr>
      <w:r>
        <w:t xml:space="preserve">Level 3: with request: full card is shown only upon his approval, and this is the default setting </w:t>
      </w:r>
    </w:p>
    <w:p w14:paraId="3A46A092" w14:textId="490546E1" w:rsidR="002A40F6" w:rsidRDefault="002A40F6" w:rsidP="00E00BEF">
      <w:pPr>
        <w:pStyle w:val="Heading2"/>
      </w:pPr>
      <w:bookmarkStart w:id="39" w:name="_Toc409082686"/>
      <w:bookmarkStart w:id="40" w:name="_Toc409091239"/>
      <w:bookmarkStart w:id="41" w:name="_Toc409343998"/>
      <w:bookmarkEnd w:id="39"/>
      <w:bookmarkEnd w:id="40"/>
      <w:r>
        <w:t>Find On packages limitations and payments</w:t>
      </w:r>
      <w:bookmarkEnd w:id="41"/>
    </w:p>
    <w:p w14:paraId="26723307" w14:textId="3D0FBAB5" w:rsidR="00656271" w:rsidRDefault="00656271" w:rsidP="00C17734">
      <w:pPr>
        <w:pStyle w:val="Heading3"/>
      </w:pPr>
      <w:bookmarkStart w:id="42" w:name="_Toc409343999"/>
      <w:r>
        <w:t>Overview</w:t>
      </w:r>
      <w:bookmarkEnd w:id="42"/>
    </w:p>
    <w:p w14:paraId="1E5C43CC" w14:textId="2D4757E8" w:rsidR="006A0E0C" w:rsidRPr="00C17734" w:rsidRDefault="006A0E0C" w:rsidP="00C17734">
      <w:r>
        <w:t>Find On have different packages free or premium. User can purchase any package which suits his needs. User is taken to payment page where payment process is performed then this payment is reflected on the service inside the system.</w:t>
      </w:r>
    </w:p>
    <w:p w14:paraId="53810396" w14:textId="696DDE15" w:rsidR="00656271" w:rsidRDefault="00656271" w:rsidP="00656271">
      <w:pPr>
        <w:pStyle w:val="Heading3"/>
      </w:pPr>
      <w:bookmarkStart w:id="43" w:name="_Toc409344000"/>
      <w:r>
        <w:t>Functionalities</w:t>
      </w:r>
      <w:bookmarkEnd w:id="43"/>
    </w:p>
    <w:p w14:paraId="2504372D" w14:textId="45133D85" w:rsidR="006A0E0C" w:rsidRDefault="006A0E0C" w:rsidP="00C17734">
      <w:pPr>
        <w:pStyle w:val="ListParagraph"/>
        <w:numPr>
          <w:ilvl w:val="0"/>
          <w:numId w:val="59"/>
        </w:numPr>
      </w:pPr>
      <w:r>
        <w:t>User can purchase any personal package from personal subscription page (personal packages free and pro). Or he can purchase corporate subscriptions from corporate subscription page</w:t>
      </w:r>
    </w:p>
    <w:p w14:paraId="72FF3EA5" w14:textId="7EB552A8" w:rsidR="006A0E0C" w:rsidRDefault="006A0E0C" w:rsidP="00C17734">
      <w:pPr>
        <w:pStyle w:val="ListParagraph"/>
        <w:numPr>
          <w:ilvl w:val="0"/>
          <w:numId w:val="59"/>
        </w:numPr>
      </w:pPr>
      <w:r>
        <w:t>Renewals are from the pages</w:t>
      </w:r>
    </w:p>
    <w:p w14:paraId="31AE1701" w14:textId="4AC2AB2D" w:rsidR="006A0E0C" w:rsidRDefault="006A0E0C" w:rsidP="00C17734">
      <w:pPr>
        <w:pStyle w:val="ListParagraph"/>
        <w:numPr>
          <w:ilvl w:val="0"/>
          <w:numId w:val="59"/>
        </w:numPr>
      </w:pPr>
      <w:r>
        <w:t>Renewal dates are mentioned on the subscription summary page</w:t>
      </w:r>
    </w:p>
    <w:p w14:paraId="36FAB370" w14:textId="3100D65D" w:rsidR="006A0E0C" w:rsidRDefault="00706EFF" w:rsidP="00C17734">
      <w:pPr>
        <w:pStyle w:val="ListParagraph"/>
        <w:numPr>
          <w:ilvl w:val="0"/>
          <w:numId w:val="59"/>
        </w:numPr>
      </w:pPr>
      <w:r>
        <w:t>Payment is performed through a redirection to payment gateway service</w:t>
      </w:r>
    </w:p>
    <w:p w14:paraId="23A94D22" w14:textId="4CD4963B" w:rsidR="00706EFF" w:rsidRDefault="00706EFF" w:rsidP="00C17734">
      <w:pPr>
        <w:pStyle w:val="ListParagraph"/>
        <w:numPr>
          <w:ilvl w:val="0"/>
          <w:numId w:val="59"/>
        </w:numPr>
      </w:pPr>
      <w:r>
        <w:t>A scheduled job runs every day to:</w:t>
      </w:r>
    </w:p>
    <w:p w14:paraId="6F989D39" w14:textId="115BA208" w:rsidR="00706EFF" w:rsidRDefault="00706EFF" w:rsidP="00C17734">
      <w:pPr>
        <w:pStyle w:val="ListParagraph"/>
        <w:numPr>
          <w:ilvl w:val="1"/>
          <w:numId w:val="59"/>
        </w:numPr>
      </w:pPr>
      <w:r>
        <w:t>Suspend accounts with ended due dates and send email to suspended accounts</w:t>
      </w:r>
    </w:p>
    <w:p w14:paraId="17071FBE" w14:textId="4026F357" w:rsidR="00706EFF" w:rsidRDefault="00706EFF" w:rsidP="00C17734">
      <w:pPr>
        <w:pStyle w:val="ListParagraph"/>
        <w:numPr>
          <w:ilvl w:val="1"/>
          <w:numId w:val="59"/>
        </w:numPr>
      </w:pPr>
      <w:r>
        <w:t>Send notifications to accounts with renewals in less than a week and didn’t renew yet</w:t>
      </w:r>
    </w:p>
    <w:p w14:paraId="7B9FE527" w14:textId="49E69588" w:rsidR="00706EFF" w:rsidRDefault="00706EFF" w:rsidP="00C17734">
      <w:pPr>
        <w:pStyle w:val="ListParagraph"/>
        <w:numPr>
          <w:ilvl w:val="0"/>
          <w:numId w:val="59"/>
        </w:numPr>
      </w:pPr>
      <w:r>
        <w:t>Access control is given for actions depending on subscription limitations</w:t>
      </w:r>
    </w:p>
    <w:p w14:paraId="569C6BF6" w14:textId="2CA10C28" w:rsidR="00706EFF" w:rsidRDefault="00706EFF" w:rsidP="00C17734">
      <w:pPr>
        <w:pStyle w:val="ListParagraph"/>
        <w:numPr>
          <w:ilvl w:val="0"/>
          <w:numId w:val="59"/>
        </w:numPr>
      </w:pPr>
      <w:r>
        <w:t>Scalability limits validations are applied according subscription limitations</w:t>
      </w:r>
    </w:p>
    <w:p w14:paraId="3E751485" w14:textId="34CDAD28" w:rsidR="00706EFF" w:rsidRDefault="00706EFF" w:rsidP="00C17734">
      <w:pPr>
        <w:pStyle w:val="ListParagraph"/>
        <w:numPr>
          <w:ilvl w:val="0"/>
          <w:numId w:val="59"/>
        </w:numPr>
      </w:pPr>
      <w:r>
        <w:t>The following tables mentions the subscriptions differentiations:</w:t>
      </w:r>
    </w:p>
    <w:p w14:paraId="57450542" w14:textId="1FF1D617" w:rsidR="005D40C7" w:rsidRDefault="00507CF1">
      <w:pPr>
        <w:pStyle w:val="ListParagraph"/>
        <w:numPr>
          <w:ilvl w:val="0"/>
          <w:numId w:val="59"/>
        </w:numPr>
      </w:pPr>
      <w:r>
        <w:t>Subscription periods are:</w:t>
      </w:r>
    </w:p>
    <w:p w14:paraId="410DAB81" w14:textId="46299E40" w:rsidR="00507CF1" w:rsidRDefault="00507CF1" w:rsidP="006823BC">
      <w:pPr>
        <w:pStyle w:val="ListParagraph"/>
        <w:numPr>
          <w:ilvl w:val="1"/>
          <w:numId w:val="59"/>
        </w:numPr>
      </w:pPr>
      <w:r>
        <w:t>Monthly</w:t>
      </w:r>
    </w:p>
    <w:p w14:paraId="7CF46091" w14:textId="45A8D597" w:rsidR="00507CF1" w:rsidRDefault="00507CF1" w:rsidP="006823BC">
      <w:pPr>
        <w:pStyle w:val="ListParagraph"/>
        <w:numPr>
          <w:ilvl w:val="1"/>
          <w:numId w:val="59"/>
        </w:numPr>
      </w:pPr>
      <w:r>
        <w:t>Annually</w:t>
      </w:r>
    </w:p>
    <w:p w14:paraId="3533835F" w14:textId="2B415AA7" w:rsidR="00706EFF" w:rsidRDefault="00706EFF" w:rsidP="00C17734">
      <w:pPr>
        <w:pStyle w:val="ListParagraph"/>
        <w:numPr>
          <w:ilvl w:val="0"/>
          <w:numId w:val="59"/>
        </w:numPr>
      </w:pPr>
      <w:r>
        <w:t>Staff users can change subscriptions data (end and start dates, status)</w:t>
      </w:r>
    </w:p>
    <w:p w14:paraId="103DBB26" w14:textId="2ACF0A0E" w:rsidR="00706EFF" w:rsidRPr="00C17734" w:rsidRDefault="00706EFF" w:rsidP="00C17734">
      <w:pPr>
        <w:pStyle w:val="ListParagraph"/>
        <w:numPr>
          <w:ilvl w:val="0"/>
          <w:numId w:val="59"/>
        </w:numPr>
      </w:pPr>
      <w:r>
        <w:t>Staff users can update personal subscriptions or add corporate subscription</w:t>
      </w:r>
    </w:p>
    <w:p w14:paraId="0329667F" w14:textId="34A3E7A5" w:rsidR="00656271" w:rsidRDefault="00656271" w:rsidP="00C17734">
      <w:pPr>
        <w:pStyle w:val="Heading3"/>
      </w:pPr>
      <w:bookmarkStart w:id="44" w:name="_Toc409344001"/>
      <w:r>
        <w:t>Rules</w:t>
      </w:r>
      <w:bookmarkEnd w:id="44"/>
    </w:p>
    <w:p w14:paraId="29A88908" w14:textId="5DCD1DBC" w:rsidR="006A0E0C" w:rsidRDefault="006A0E0C" w:rsidP="00C17734">
      <w:pPr>
        <w:pStyle w:val="ListParagraph"/>
        <w:numPr>
          <w:ilvl w:val="0"/>
          <w:numId w:val="60"/>
        </w:numPr>
      </w:pPr>
      <w:r>
        <w:t>When subscription period ends his account is closed and his data is kept for a period (configurable period). If he didn’t renew during this period his data is cleaned and can’t be recovered</w:t>
      </w:r>
    </w:p>
    <w:p w14:paraId="23412BF4" w14:textId="57DD9FA5" w:rsidR="002A40F6" w:rsidRDefault="002A40F6" w:rsidP="00E00BEF">
      <w:pPr>
        <w:pStyle w:val="Heading2"/>
      </w:pPr>
      <w:bookmarkStart w:id="45" w:name="_Toc409091244"/>
      <w:bookmarkStart w:id="46" w:name="_Toc409344002"/>
      <w:bookmarkEnd w:id="45"/>
      <w:r>
        <w:t>Sending SMS</w:t>
      </w:r>
      <w:r w:rsidR="00B8281F">
        <w:t xml:space="preserve"> – Users Module</w:t>
      </w:r>
      <w:bookmarkEnd w:id="46"/>
    </w:p>
    <w:p w14:paraId="6BBCCE55" w14:textId="76AC11F7" w:rsidR="00656271" w:rsidRDefault="00656271" w:rsidP="00656271">
      <w:pPr>
        <w:pStyle w:val="Heading3"/>
      </w:pPr>
      <w:bookmarkStart w:id="47" w:name="_Toc409344003"/>
      <w:r>
        <w:t>Overview</w:t>
      </w:r>
      <w:bookmarkEnd w:id="47"/>
    </w:p>
    <w:p w14:paraId="0B98B8FB" w14:textId="752A4D17" w:rsidR="002A5496" w:rsidRPr="00C17734" w:rsidRDefault="002A5496" w:rsidP="00C17734">
      <w:r>
        <w:t>Sending SMS is a competitive edge for Find On where user can simply send SMS to the selected contacts in his contact list. Here user has to buy credit first then he can send. Balance handling is performed before every action.</w:t>
      </w:r>
    </w:p>
    <w:p w14:paraId="454474E3" w14:textId="0860EA6C" w:rsidR="00656271" w:rsidRDefault="00656271" w:rsidP="00656271">
      <w:pPr>
        <w:pStyle w:val="Heading3"/>
      </w:pPr>
      <w:bookmarkStart w:id="48" w:name="_Toc409344004"/>
      <w:r>
        <w:t>Functionalities</w:t>
      </w:r>
      <w:bookmarkEnd w:id="48"/>
    </w:p>
    <w:p w14:paraId="0CF37367" w14:textId="462D4147" w:rsidR="00B8281F" w:rsidRDefault="00B8281F" w:rsidP="00C17734">
      <w:pPr>
        <w:pStyle w:val="ListParagraph"/>
        <w:numPr>
          <w:ilvl w:val="0"/>
          <w:numId w:val="50"/>
        </w:numPr>
        <w:rPr>
          <w:ins w:id="49" w:author="Saad Saleh" w:date="2015-01-29T17:11:00Z"/>
        </w:rPr>
      </w:pPr>
      <w:r>
        <w:t>User can purchase SMSs from a dedicated web form</w:t>
      </w:r>
    </w:p>
    <w:p w14:paraId="40AFFEC4" w14:textId="3ACD7899" w:rsidR="00B35013" w:rsidRDefault="00B35013" w:rsidP="00C17734">
      <w:pPr>
        <w:pStyle w:val="ListParagraph"/>
        <w:numPr>
          <w:ilvl w:val="0"/>
          <w:numId w:val="50"/>
        </w:numPr>
      </w:pPr>
      <w:ins w:id="50" w:author="Saad Saleh" w:date="2015-01-29T17:11:00Z">
        <w:r>
          <w:t>Purchase happens on the fly; user demands a package then pays for the package then Find On buys the SMS for this user</w:t>
        </w:r>
      </w:ins>
    </w:p>
    <w:p w14:paraId="67BFDA79" w14:textId="0D60F508" w:rsidR="00B8281F" w:rsidRDefault="00B8281F" w:rsidP="00C17734">
      <w:pPr>
        <w:pStyle w:val="ListParagraph"/>
        <w:numPr>
          <w:ilvl w:val="0"/>
          <w:numId w:val="50"/>
        </w:numPr>
      </w:pPr>
      <w:r>
        <w:t>Purchase page includes packages and prices</w:t>
      </w:r>
    </w:p>
    <w:p w14:paraId="5AB28338" w14:textId="4C60FF0F" w:rsidR="00B8281F" w:rsidRDefault="00B8281F" w:rsidP="00C17734">
      <w:pPr>
        <w:pStyle w:val="ListParagraph"/>
        <w:numPr>
          <w:ilvl w:val="0"/>
          <w:numId w:val="50"/>
        </w:numPr>
      </w:pPr>
      <w:r>
        <w:t>User can purchase any package from the form, where he redirected to a payment page and packages fees is charged on him</w:t>
      </w:r>
    </w:p>
    <w:p w14:paraId="10313F95" w14:textId="0CE526B7" w:rsidR="00B8281F" w:rsidRDefault="00B8281F" w:rsidP="00C17734">
      <w:pPr>
        <w:pStyle w:val="ListParagraph"/>
        <w:numPr>
          <w:ilvl w:val="0"/>
          <w:numId w:val="50"/>
        </w:numPr>
      </w:pPr>
      <w:r>
        <w:t>If payment is successful then user balance is increased with the package amount</w:t>
      </w:r>
    </w:p>
    <w:p w14:paraId="3280A921" w14:textId="67532FDE" w:rsidR="00B8281F" w:rsidRDefault="00B8281F" w:rsidP="00C17734">
      <w:pPr>
        <w:pStyle w:val="ListParagraph"/>
        <w:numPr>
          <w:ilvl w:val="0"/>
          <w:numId w:val="50"/>
        </w:numPr>
      </w:pPr>
      <w:r>
        <w:t>User can send SMS to the selected card(s) from “user home”</w:t>
      </w:r>
    </w:p>
    <w:p w14:paraId="109C90B1" w14:textId="08BC4989" w:rsidR="00B8281F" w:rsidRDefault="00B8281F" w:rsidP="00C17734">
      <w:pPr>
        <w:pStyle w:val="ListParagraph"/>
        <w:numPr>
          <w:ilvl w:val="0"/>
          <w:numId w:val="50"/>
        </w:numPr>
      </w:pPr>
      <w:r>
        <w:t>On pressing button “send” message box appears to write the SMS message</w:t>
      </w:r>
    </w:p>
    <w:p w14:paraId="7D604437" w14:textId="475B3211" w:rsidR="00B8281F" w:rsidRDefault="00B8281F" w:rsidP="00C17734">
      <w:pPr>
        <w:pStyle w:val="ListParagraph"/>
        <w:numPr>
          <w:ilvl w:val="0"/>
          <w:numId w:val="50"/>
        </w:numPr>
      </w:pPr>
      <w:r>
        <w:t>User can view his balance from “user settings” page</w:t>
      </w:r>
    </w:p>
    <w:p w14:paraId="0B5929F6" w14:textId="0B760D73" w:rsidR="00BA1C08" w:rsidRDefault="00BA1C08" w:rsidP="00C17734">
      <w:pPr>
        <w:pStyle w:val="ListParagraph"/>
        <w:numPr>
          <w:ilvl w:val="0"/>
          <w:numId w:val="50"/>
        </w:numPr>
      </w:pPr>
      <w:r>
        <w:t xml:space="preserve">User sets his “sender name” from user settings </w:t>
      </w:r>
    </w:p>
    <w:p w14:paraId="7D1048FD" w14:textId="6E29771F" w:rsidR="00BA1C08" w:rsidRPr="00C17734" w:rsidRDefault="00BA1C08" w:rsidP="00C17734">
      <w:pPr>
        <w:pStyle w:val="ListParagraph"/>
        <w:numPr>
          <w:ilvl w:val="0"/>
          <w:numId w:val="50"/>
        </w:numPr>
      </w:pPr>
      <w:r>
        <w:t>User receives notification on mail when he charges his account</w:t>
      </w:r>
    </w:p>
    <w:p w14:paraId="4CEAEE17" w14:textId="7F644D62" w:rsidR="00656271" w:rsidRDefault="00656271" w:rsidP="00C17734">
      <w:pPr>
        <w:pStyle w:val="Heading3"/>
      </w:pPr>
      <w:bookmarkStart w:id="51" w:name="_Toc409344005"/>
      <w:r>
        <w:t>Rules</w:t>
      </w:r>
      <w:bookmarkEnd w:id="51"/>
    </w:p>
    <w:p w14:paraId="4AEEB0A5" w14:textId="0956DDF7" w:rsidR="00BA1C08" w:rsidRDefault="00BA1C08" w:rsidP="00C17734">
      <w:pPr>
        <w:pStyle w:val="ListParagraph"/>
        <w:numPr>
          <w:ilvl w:val="0"/>
          <w:numId w:val="51"/>
        </w:numPr>
      </w:pPr>
      <w:r>
        <w:t>“sender name” must be set before sending</w:t>
      </w:r>
    </w:p>
    <w:p w14:paraId="515A1EA7" w14:textId="6CC0196D" w:rsidR="00BA1C08" w:rsidRDefault="00BA1C08">
      <w:pPr>
        <w:pStyle w:val="ListParagraph"/>
        <w:numPr>
          <w:ilvl w:val="0"/>
          <w:numId w:val="51"/>
        </w:numPr>
      </w:pPr>
      <w:r>
        <w:t xml:space="preserve">If a contact card has multiple mobile numbers SMS will be sent to </w:t>
      </w:r>
      <w:r w:rsidR="00B35013">
        <w:t>the first number</w:t>
      </w:r>
    </w:p>
    <w:p w14:paraId="0FE242E8" w14:textId="1F04DC82" w:rsidR="00BA1C08" w:rsidRDefault="00BA1C08" w:rsidP="00C17734">
      <w:pPr>
        <w:pStyle w:val="ListParagraph"/>
        <w:numPr>
          <w:ilvl w:val="0"/>
          <w:numId w:val="51"/>
        </w:numPr>
      </w:pPr>
      <w:r>
        <w:t>Before sending any SMS balance check is performed</w:t>
      </w:r>
    </w:p>
    <w:p w14:paraId="468CB4E7" w14:textId="78034C3B" w:rsidR="00BA1C08" w:rsidRDefault="00BA1C08" w:rsidP="00C17734">
      <w:pPr>
        <w:pStyle w:val="Heading3"/>
      </w:pPr>
      <w:bookmarkStart w:id="52" w:name="_Toc409344006"/>
      <w:r>
        <w:t>Future work</w:t>
      </w:r>
      <w:bookmarkEnd w:id="52"/>
    </w:p>
    <w:p w14:paraId="6D240672" w14:textId="301F7898" w:rsidR="00BA1C08" w:rsidRPr="00C17734" w:rsidRDefault="00BA1C08" w:rsidP="00C17734">
      <w:pPr>
        <w:rPr>
          <w:i/>
          <w:iCs/>
          <w:sz w:val="20"/>
          <w:szCs w:val="20"/>
        </w:rPr>
      </w:pPr>
      <w:r w:rsidRPr="00C17734">
        <w:rPr>
          <w:i/>
          <w:iCs/>
          <w:sz w:val="20"/>
          <w:szCs w:val="20"/>
        </w:rPr>
        <w:t>This part of analysis is suggested for implementation in future phases of the project and not included in price mentioned in the proposal</w:t>
      </w:r>
    </w:p>
    <w:p w14:paraId="55E0E78A" w14:textId="239BD680" w:rsidR="00BA1C08" w:rsidRDefault="00BA1C08" w:rsidP="00C17734">
      <w:pPr>
        <w:pStyle w:val="ListParagraph"/>
        <w:numPr>
          <w:ilvl w:val="0"/>
          <w:numId w:val="53"/>
        </w:numPr>
      </w:pPr>
      <w:r>
        <w:t>User can view his sending history</w:t>
      </w:r>
    </w:p>
    <w:p w14:paraId="07E2D1EB" w14:textId="43BAB0AA" w:rsidR="00BA1C08" w:rsidRDefault="00BA1C08" w:rsidP="00C17734">
      <w:pPr>
        <w:pStyle w:val="ListParagraph"/>
        <w:numPr>
          <w:ilvl w:val="0"/>
          <w:numId w:val="53"/>
        </w:numPr>
      </w:pPr>
      <w:r>
        <w:t>For every item in the history user can view report about receiving the message for every receiver</w:t>
      </w:r>
    </w:p>
    <w:p w14:paraId="073E0156" w14:textId="4A33BF92" w:rsidR="00CF46E0" w:rsidRDefault="00BA1C08" w:rsidP="00C17734">
      <w:pPr>
        <w:pStyle w:val="ListParagraph"/>
        <w:numPr>
          <w:ilvl w:val="0"/>
          <w:numId w:val="53"/>
        </w:numPr>
      </w:pPr>
      <w:r>
        <w:t>User can receive messages if receiver sends a reply to his original SMS</w:t>
      </w:r>
    </w:p>
    <w:p w14:paraId="613EA937" w14:textId="53C1293B" w:rsidR="00CF46E0" w:rsidRDefault="00CF46E0">
      <w:pPr>
        <w:pStyle w:val="Heading2"/>
      </w:pPr>
      <w:bookmarkStart w:id="53" w:name="_Toc409344007"/>
      <w:r>
        <w:t>Sending SMS – Staff Module</w:t>
      </w:r>
      <w:bookmarkEnd w:id="53"/>
    </w:p>
    <w:p w14:paraId="76E6C294" w14:textId="67037278" w:rsidR="00CF46E0" w:rsidRDefault="00CF46E0" w:rsidP="00CF46E0">
      <w:pPr>
        <w:pStyle w:val="Heading3"/>
      </w:pPr>
      <w:bookmarkStart w:id="54" w:name="_Toc409344008"/>
      <w:r>
        <w:t>Overview</w:t>
      </w:r>
      <w:bookmarkEnd w:id="54"/>
    </w:p>
    <w:p w14:paraId="7FBA8776" w14:textId="06801342" w:rsidR="00E016E2" w:rsidRPr="00C17734" w:rsidRDefault="00E016E2" w:rsidP="00C17734">
      <w:r>
        <w:t xml:space="preserve">Staff members have a view to manage and monitor SMS functionality. </w:t>
      </w:r>
      <w:r w:rsidR="00304A31">
        <w:t>This monitoring is important to recharge Find On account at the provider and to control any vulnerability in the system.</w:t>
      </w:r>
    </w:p>
    <w:p w14:paraId="0DC3AF50" w14:textId="0510F9D2" w:rsidR="00CF46E0" w:rsidDel="00B35013" w:rsidRDefault="00CF46E0" w:rsidP="00CF46E0">
      <w:pPr>
        <w:pStyle w:val="Heading3"/>
        <w:rPr>
          <w:del w:id="55" w:author="Saad Saleh" w:date="2015-01-29T17:13:00Z"/>
        </w:rPr>
      </w:pPr>
      <w:bookmarkStart w:id="56" w:name="_Toc409344009"/>
      <w:del w:id="57" w:author="Saad Saleh" w:date="2015-01-29T17:13:00Z">
        <w:r w:rsidDel="00B35013">
          <w:delText>Functionalities</w:delText>
        </w:r>
        <w:bookmarkEnd w:id="56"/>
      </w:del>
    </w:p>
    <w:p w14:paraId="27295A2B" w14:textId="053F6575" w:rsidR="00CF46E0" w:rsidDel="00B35013" w:rsidRDefault="00304A31" w:rsidP="00C17734">
      <w:pPr>
        <w:pStyle w:val="ListParagraph"/>
        <w:numPr>
          <w:ilvl w:val="0"/>
          <w:numId w:val="54"/>
        </w:numPr>
        <w:rPr>
          <w:del w:id="58" w:author="Saad Saleh" w:date="2015-01-29T17:13:00Z"/>
        </w:rPr>
      </w:pPr>
      <w:del w:id="59" w:author="Saad Saleh" w:date="2015-01-29T17:13:00Z">
        <w:r w:rsidDel="00B35013">
          <w:delText>Staff can set minimum notification level. If Find On balance at provider is less than this level a notification is alerted for staff to recharge</w:delText>
        </w:r>
      </w:del>
    </w:p>
    <w:p w14:paraId="0102E76C" w14:textId="639B3E13" w:rsidR="00D3161D" w:rsidRDefault="00D3161D">
      <w:pPr>
        <w:pStyle w:val="Heading3"/>
      </w:pPr>
      <w:bookmarkStart w:id="60" w:name="_Toc409344010"/>
      <w:r>
        <w:lastRenderedPageBreak/>
        <w:t>Future work</w:t>
      </w:r>
      <w:bookmarkEnd w:id="60"/>
    </w:p>
    <w:p w14:paraId="7081B3A1" w14:textId="77777777" w:rsidR="00D3161D" w:rsidRPr="00A21EBE" w:rsidRDefault="00D3161D" w:rsidP="00D3161D">
      <w:pPr>
        <w:rPr>
          <w:i/>
          <w:iCs/>
          <w:sz w:val="20"/>
          <w:szCs w:val="20"/>
        </w:rPr>
      </w:pPr>
      <w:r w:rsidRPr="00A21EBE">
        <w:rPr>
          <w:i/>
          <w:iCs/>
          <w:sz w:val="20"/>
          <w:szCs w:val="20"/>
        </w:rPr>
        <w:t>This part of analysis is suggested for implementation in future phases of the project and not included in price mentioned in the proposal</w:t>
      </w:r>
    </w:p>
    <w:p w14:paraId="4D3875DE" w14:textId="0CD7588D" w:rsidR="00D3161D" w:rsidRDefault="00D3161D" w:rsidP="00C17734">
      <w:pPr>
        <w:pStyle w:val="ListParagraph"/>
        <w:numPr>
          <w:ilvl w:val="0"/>
          <w:numId w:val="55"/>
        </w:numPr>
      </w:pPr>
      <w:r>
        <w:t>Staff can view purchase logs of members</w:t>
      </w:r>
    </w:p>
    <w:p w14:paraId="10B863BF" w14:textId="1090ED1B" w:rsidR="00D3161D" w:rsidRDefault="00D3161D" w:rsidP="00C17734">
      <w:pPr>
        <w:pStyle w:val="ListParagraph"/>
        <w:numPr>
          <w:ilvl w:val="0"/>
          <w:numId w:val="55"/>
        </w:numPr>
      </w:pPr>
      <w:r>
        <w:t>Staff can manage members balance (credit/debit)</w:t>
      </w:r>
    </w:p>
    <w:p w14:paraId="3C6CDB9C" w14:textId="63C3597A" w:rsidR="00D3161D" w:rsidRDefault="00D3161D" w:rsidP="00C17734">
      <w:pPr>
        <w:pStyle w:val="ListParagraph"/>
        <w:numPr>
          <w:ilvl w:val="0"/>
          <w:numId w:val="55"/>
        </w:numPr>
      </w:pPr>
      <w:r>
        <w:t>Can view sent messages log</w:t>
      </w:r>
    </w:p>
    <w:p w14:paraId="559582AF" w14:textId="038FAC9E" w:rsidR="00D3161D" w:rsidRDefault="00D3161D" w:rsidP="00C17734">
      <w:pPr>
        <w:pStyle w:val="ListParagraph"/>
        <w:numPr>
          <w:ilvl w:val="0"/>
          <w:numId w:val="55"/>
        </w:numPr>
      </w:pPr>
      <w:r>
        <w:t>Can view receivers log</w:t>
      </w:r>
    </w:p>
    <w:p w14:paraId="2942D26F" w14:textId="295222CB" w:rsidR="00D3161D" w:rsidRDefault="00D3161D" w:rsidP="00C17734">
      <w:pPr>
        <w:pStyle w:val="ListParagraph"/>
        <w:numPr>
          <w:ilvl w:val="0"/>
          <w:numId w:val="55"/>
        </w:numPr>
      </w:pPr>
      <w:r>
        <w:t>Can stop sending SMS function from certain user</w:t>
      </w:r>
    </w:p>
    <w:p w14:paraId="7B5B576B" w14:textId="1CD795ED" w:rsidR="00CF46E0" w:rsidRDefault="00D3161D" w:rsidP="00C17734">
      <w:pPr>
        <w:pStyle w:val="ListParagraph"/>
        <w:numPr>
          <w:ilvl w:val="0"/>
          <w:numId w:val="55"/>
        </w:numPr>
      </w:pPr>
      <w:r>
        <w:t>Can run reconciliation process to compare balance at provider and managed balance</w:t>
      </w:r>
    </w:p>
    <w:p w14:paraId="234215DA" w14:textId="267AC5B9" w:rsidR="002923DE" w:rsidRPr="00C17734" w:rsidRDefault="002923DE" w:rsidP="00C17734">
      <w:pPr>
        <w:pStyle w:val="ListParagraph"/>
        <w:numPr>
          <w:ilvl w:val="0"/>
          <w:numId w:val="55"/>
        </w:numPr>
      </w:pPr>
      <w:r>
        <w:t>Can run reporting on sent SMS, sold SMS and purchased SMS over months</w:t>
      </w:r>
    </w:p>
    <w:p w14:paraId="3D39FA1A" w14:textId="60673DB0" w:rsidR="002A40F6" w:rsidRDefault="002A40F6" w:rsidP="00E00BEF">
      <w:pPr>
        <w:pStyle w:val="Heading2"/>
      </w:pPr>
      <w:bookmarkStart w:id="61" w:name="_Toc409091254"/>
      <w:bookmarkStart w:id="62" w:name="_Toc409344011"/>
      <w:bookmarkEnd w:id="61"/>
      <w:r>
        <w:t>Sending Emails</w:t>
      </w:r>
      <w:bookmarkEnd w:id="62"/>
    </w:p>
    <w:p w14:paraId="09BC3ACD" w14:textId="4E6A383C" w:rsidR="00656271" w:rsidRDefault="00656271" w:rsidP="00656271">
      <w:pPr>
        <w:pStyle w:val="Heading3"/>
      </w:pPr>
      <w:bookmarkStart w:id="63" w:name="_Toc409344012"/>
      <w:r>
        <w:t>Overview</w:t>
      </w:r>
      <w:bookmarkEnd w:id="63"/>
    </w:p>
    <w:p w14:paraId="686A2208" w14:textId="6CD6D9D8" w:rsidR="005027ED" w:rsidRPr="00C17734" w:rsidRDefault="005027ED" w:rsidP="00C17734">
      <w:pPr>
        <w:rPr>
          <w:lang w:bidi="ar-EG"/>
        </w:rPr>
      </w:pPr>
      <w:r>
        <w:t xml:space="preserve">Sending emails is important functionality for users. Find On gives users </w:t>
      </w:r>
      <w:r w:rsidR="00CB766C">
        <w:rPr>
          <w:lang w:bidi="ar-EG"/>
        </w:rPr>
        <w:t>the ability to send emails from their own mail server.</w:t>
      </w:r>
    </w:p>
    <w:p w14:paraId="15288991" w14:textId="0D6A120C" w:rsidR="00656271" w:rsidRDefault="00656271" w:rsidP="00656271">
      <w:pPr>
        <w:pStyle w:val="Heading3"/>
      </w:pPr>
      <w:bookmarkStart w:id="64" w:name="_Toc409344013"/>
      <w:r>
        <w:t>Functionalities</w:t>
      </w:r>
      <w:bookmarkEnd w:id="64"/>
    </w:p>
    <w:p w14:paraId="557BB1EA" w14:textId="6E70C4AC" w:rsidR="00CB766C" w:rsidRDefault="00CB766C" w:rsidP="00C17734">
      <w:pPr>
        <w:pStyle w:val="ListParagraph"/>
        <w:numPr>
          <w:ilvl w:val="0"/>
          <w:numId w:val="56"/>
        </w:numPr>
      </w:pPr>
      <w:r>
        <w:t>User can configure his mail server from “user settings” for outgoing mails</w:t>
      </w:r>
    </w:p>
    <w:p w14:paraId="1808ABFC" w14:textId="4A6DB976" w:rsidR="00CB766C" w:rsidRDefault="00CB766C" w:rsidP="00C17734">
      <w:pPr>
        <w:pStyle w:val="ListParagraph"/>
        <w:numPr>
          <w:ilvl w:val="0"/>
          <w:numId w:val="56"/>
        </w:numPr>
      </w:pPr>
      <w:r>
        <w:t>“test configuration” button to test the mail server configuration</w:t>
      </w:r>
    </w:p>
    <w:p w14:paraId="7735EE65" w14:textId="3C7F7BD8" w:rsidR="00CB766C" w:rsidRDefault="00CB766C" w:rsidP="00C17734">
      <w:pPr>
        <w:pStyle w:val="ListParagraph"/>
        <w:numPr>
          <w:ilvl w:val="0"/>
          <w:numId w:val="56"/>
        </w:numPr>
      </w:pPr>
      <w:r>
        <w:t>User can send emails for the selected business cards</w:t>
      </w:r>
    </w:p>
    <w:p w14:paraId="0F7EDF6A" w14:textId="6A05275F" w:rsidR="00CB766C" w:rsidRPr="00C17734" w:rsidRDefault="00CB766C" w:rsidP="00C17734">
      <w:pPr>
        <w:pStyle w:val="ListParagraph"/>
        <w:numPr>
          <w:ilvl w:val="0"/>
          <w:numId w:val="56"/>
        </w:numPr>
      </w:pPr>
      <w:r>
        <w:t>On pressing send mail composer appears (rich text editor) for the user to compose his message</w:t>
      </w:r>
    </w:p>
    <w:p w14:paraId="3E20C1EB" w14:textId="4CAD8A25" w:rsidR="00656271" w:rsidRDefault="00656271" w:rsidP="00C17734">
      <w:pPr>
        <w:pStyle w:val="Heading3"/>
      </w:pPr>
      <w:bookmarkStart w:id="65" w:name="_Toc409344014"/>
      <w:r>
        <w:t>Rules</w:t>
      </w:r>
      <w:bookmarkEnd w:id="65"/>
    </w:p>
    <w:p w14:paraId="05CB20E3" w14:textId="1413D407" w:rsidR="00CB766C" w:rsidRPr="00C17734" w:rsidRDefault="00CB766C" w:rsidP="00C17734">
      <w:pPr>
        <w:pStyle w:val="ListParagraph"/>
        <w:numPr>
          <w:ilvl w:val="0"/>
          <w:numId w:val="57"/>
        </w:numPr>
      </w:pPr>
      <w:r>
        <w:t>User cannot use send email unless he sets his mail server</w:t>
      </w:r>
    </w:p>
    <w:p w14:paraId="15D03445" w14:textId="77777777" w:rsidR="0035412C" w:rsidRPr="0035412C" w:rsidRDefault="0035412C" w:rsidP="00A06F19">
      <w:pPr>
        <w:pStyle w:val="ListParagraph"/>
        <w:keepNext/>
        <w:keepLines/>
        <w:numPr>
          <w:ilvl w:val="0"/>
          <w:numId w:val="9"/>
        </w:numPr>
        <w:spacing w:before="40"/>
        <w:contextualSpacing w:val="0"/>
        <w:outlineLvl w:val="1"/>
        <w:rPr>
          <w:rFonts w:asciiTheme="majorHAnsi" w:eastAsiaTheme="majorEastAsia" w:hAnsiTheme="majorHAnsi" w:cstheme="majorBidi"/>
          <w:vanish/>
          <w:color w:val="2E74B5" w:themeColor="accent1" w:themeShade="BF"/>
          <w:sz w:val="26"/>
          <w:szCs w:val="26"/>
        </w:rPr>
      </w:pPr>
      <w:bookmarkStart w:id="66" w:name="_Toc404096538"/>
      <w:bookmarkStart w:id="67" w:name="_Toc404096582"/>
      <w:bookmarkStart w:id="68" w:name="_Toc409082699"/>
      <w:bookmarkStart w:id="69" w:name="_Toc409091259"/>
      <w:bookmarkStart w:id="70" w:name="_Toc409344015"/>
      <w:bookmarkEnd w:id="66"/>
      <w:bookmarkEnd w:id="67"/>
      <w:bookmarkEnd w:id="68"/>
      <w:bookmarkEnd w:id="69"/>
      <w:bookmarkEnd w:id="70"/>
    </w:p>
    <w:p w14:paraId="02CA65CC" w14:textId="77777777" w:rsidR="0035412C" w:rsidRPr="0035412C" w:rsidRDefault="0035412C" w:rsidP="00A06F19">
      <w:pPr>
        <w:pStyle w:val="ListParagraph"/>
        <w:keepNext/>
        <w:keepLines/>
        <w:numPr>
          <w:ilvl w:val="0"/>
          <w:numId w:val="9"/>
        </w:numPr>
        <w:spacing w:before="40"/>
        <w:contextualSpacing w:val="0"/>
        <w:outlineLvl w:val="1"/>
        <w:rPr>
          <w:rFonts w:asciiTheme="majorHAnsi" w:eastAsiaTheme="majorEastAsia" w:hAnsiTheme="majorHAnsi" w:cstheme="majorBidi"/>
          <w:vanish/>
          <w:color w:val="2E74B5" w:themeColor="accent1" w:themeShade="BF"/>
          <w:sz w:val="26"/>
          <w:szCs w:val="26"/>
        </w:rPr>
      </w:pPr>
      <w:bookmarkStart w:id="71" w:name="_Toc404096539"/>
      <w:bookmarkStart w:id="72" w:name="_Toc404096583"/>
      <w:bookmarkStart w:id="73" w:name="_Toc409082700"/>
      <w:bookmarkStart w:id="74" w:name="_Toc409091260"/>
      <w:bookmarkStart w:id="75" w:name="_Toc409344016"/>
      <w:bookmarkEnd w:id="71"/>
      <w:bookmarkEnd w:id="72"/>
      <w:bookmarkEnd w:id="73"/>
      <w:bookmarkEnd w:id="74"/>
      <w:bookmarkEnd w:id="75"/>
    </w:p>
    <w:p w14:paraId="60E98F44" w14:textId="77777777" w:rsidR="0035412C" w:rsidRPr="0035412C" w:rsidRDefault="0035412C" w:rsidP="00A06F19">
      <w:pPr>
        <w:pStyle w:val="ListParagraph"/>
        <w:keepNext/>
        <w:keepLines/>
        <w:numPr>
          <w:ilvl w:val="0"/>
          <w:numId w:val="9"/>
        </w:numPr>
        <w:spacing w:before="40"/>
        <w:contextualSpacing w:val="0"/>
        <w:outlineLvl w:val="1"/>
        <w:rPr>
          <w:rFonts w:asciiTheme="majorHAnsi" w:eastAsiaTheme="majorEastAsia" w:hAnsiTheme="majorHAnsi" w:cstheme="majorBidi"/>
          <w:vanish/>
          <w:color w:val="2E74B5" w:themeColor="accent1" w:themeShade="BF"/>
          <w:sz w:val="26"/>
          <w:szCs w:val="26"/>
        </w:rPr>
      </w:pPr>
      <w:bookmarkStart w:id="76" w:name="_Toc404096540"/>
      <w:bookmarkStart w:id="77" w:name="_Toc404096584"/>
      <w:bookmarkStart w:id="78" w:name="_Toc409082701"/>
      <w:bookmarkStart w:id="79" w:name="_Toc409091261"/>
      <w:bookmarkStart w:id="80" w:name="_Toc409344017"/>
      <w:bookmarkEnd w:id="76"/>
      <w:bookmarkEnd w:id="77"/>
      <w:bookmarkEnd w:id="78"/>
      <w:bookmarkEnd w:id="79"/>
      <w:bookmarkEnd w:id="80"/>
    </w:p>
    <w:p w14:paraId="6D67236F" w14:textId="1DAD3DF6" w:rsidR="00CB766C" w:rsidRDefault="00CB766C" w:rsidP="00CB766C">
      <w:pPr>
        <w:pStyle w:val="Heading3"/>
      </w:pPr>
      <w:bookmarkStart w:id="81" w:name="_Toc409344018"/>
      <w:r>
        <w:t>Future work</w:t>
      </w:r>
      <w:bookmarkEnd w:id="81"/>
    </w:p>
    <w:p w14:paraId="28C7497E" w14:textId="77777777" w:rsidR="00CB766C" w:rsidRPr="00A21EBE" w:rsidRDefault="00CB766C" w:rsidP="00CB766C">
      <w:pPr>
        <w:rPr>
          <w:i/>
          <w:iCs/>
          <w:sz w:val="20"/>
          <w:szCs w:val="20"/>
        </w:rPr>
      </w:pPr>
      <w:r w:rsidRPr="00A21EBE">
        <w:rPr>
          <w:i/>
          <w:iCs/>
          <w:sz w:val="20"/>
          <w:szCs w:val="20"/>
        </w:rPr>
        <w:t>This part of analysis is suggested for implementation in future phases of the project and not included in price mentioned in the proposal</w:t>
      </w:r>
    </w:p>
    <w:p w14:paraId="2148A695" w14:textId="622B87E1" w:rsidR="001D42FB" w:rsidRPr="00C458F9" w:rsidRDefault="00932DED" w:rsidP="00C17734">
      <w:pPr>
        <w:pStyle w:val="ListParagraph"/>
        <w:numPr>
          <w:ilvl w:val="0"/>
          <w:numId w:val="58"/>
        </w:numPr>
      </w:pPr>
      <w:r>
        <w:t>User can view his sent log</w:t>
      </w:r>
      <w:bookmarkStart w:id="82" w:name="_Toc404096542"/>
      <w:bookmarkStart w:id="83" w:name="_Toc404096586"/>
      <w:bookmarkStart w:id="84" w:name="_Toc404096543"/>
      <w:bookmarkStart w:id="85" w:name="_Toc404096587"/>
      <w:bookmarkStart w:id="86" w:name="_Toc404096544"/>
      <w:bookmarkStart w:id="87" w:name="_Toc404096588"/>
      <w:bookmarkStart w:id="88" w:name="_Toc404096545"/>
      <w:bookmarkStart w:id="89" w:name="_Toc404096589"/>
      <w:bookmarkEnd w:id="82"/>
      <w:bookmarkEnd w:id="83"/>
      <w:bookmarkEnd w:id="84"/>
      <w:bookmarkEnd w:id="85"/>
      <w:bookmarkEnd w:id="86"/>
      <w:bookmarkEnd w:id="87"/>
      <w:bookmarkEnd w:id="88"/>
      <w:bookmarkEnd w:id="89"/>
    </w:p>
    <w:p w14:paraId="12442ED4" w14:textId="156154C2" w:rsidR="008C0476" w:rsidRDefault="008C0476" w:rsidP="00C458F9">
      <w:pPr>
        <w:pStyle w:val="Heading1"/>
      </w:pPr>
      <w:bookmarkStart w:id="90" w:name="_Toc409344019"/>
      <w:bookmarkStart w:id="91" w:name="_Toc385248227"/>
      <w:r>
        <w:t>Appendix</w:t>
      </w:r>
      <w:bookmarkEnd w:id="90"/>
    </w:p>
    <w:p w14:paraId="5CC53A7A" w14:textId="14885D55" w:rsidR="008C0476" w:rsidRDefault="008C0476" w:rsidP="00C17734">
      <w:pPr>
        <w:pStyle w:val="Heading2"/>
      </w:pPr>
      <w:bookmarkStart w:id="92" w:name="_Toc409344020"/>
      <w:r>
        <w:t>Wireframes</w:t>
      </w:r>
      <w:bookmarkEnd w:id="92"/>
    </w:p>
    <w:p w14:paraId="6D4BEB22" w14:textId="551D61B3" w:rsidR="008C0476" w:rsidRDefault="008C0476" w:rsidP="00C17734">
      <w:r>
        <w:t>Following is the wire frames covering the proposed functionalities</w:t>
      </w:r>
    </w:p>
    <w:p w14:paraId="3E957C4E" w14:textId="0D807B32" w:rsidR="005D4654" w:rsidRDefault="005D4654" w:rsidP="007D401A">
      <w:pPr>
        <w:pStyle w:val="Heading3"/>
      </w:pPr>
      <w:bookmarkStart w:id="93" w:name="_Toc409344021"/>
      <w:r>
        <w:t>Business cards selection</w:t>
      </w:r>
      <w:bookmarkEnd w:id="93"/>
    </w:p>
    <w:p w14:paraId="331906C2" w14:textId="6CEC2019" w:rsidR="005D4654" w:rsidRDefault="00B30BC1">
      <w:r>
        <w:pict w14:anchorId="1D3633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5pt;height:216.75pt">
            <v:imagedata r:id="rId8" o:title="select"/>
          </v:shape>
        </w:pict>
      </w:r>
    </w:p>
    <w:p w14:paraId="437DF1F6" w14:textId="37CAA526" w:rsidR="005D4654" w:rsidRDefault="005D4654" w:rsidP="007D401A">
      <w:pPr>
        <w:pStyle w:val="Heading3"/>
      </w:pPr>
      <w:bookmarkStart w:id="94" w:name="_Toc409344022"/>
      <w:r>
        <w:lastRenderedPageBreak/>
        <w:t>Card Request dialogue</w:t>
      </w:r>
      <w:bookmarkEnd w:id="94"/>
    </w:p>
    <w:p w14:paraId="0014C4B3" w14:textId="6CFAD81D" w:rsidR="005D4654" w:rsidRDefault="00B30BC1">
      <w:r>
        <w:pict w14:anchorId="6B85BCB1">
          <v:shape id="_x0000_i1026" type="#_x0000_t75" style="width:435.75pt;height:218.25pt">
            <v:imagedata r:id="rId9" o:title="send requst"/>
          </v:shape>
        </w:pict>
      </w:r>
    </w:p>
    <w:p w14:paraId="5C23E57C" w14:textId="2DA615DD" w:rsidR="005D4654" w:rsidRDefault="00E83BCB" w:rsidP="007D401A">
      <w:pPr>
        <w:pStyle w:val="Heading3"/>
      </w:pPr>
      <w:bookmarkStart w:id="95" w:name="_Toc409344023"/>
      <w:r>
        <w:t>Requests notifications</w:t>
      </w:r>
      <w:bookmarkEnd w:id="95"/>
    </w:p>
    <w:p w14:paraId="3998564B" w14:textId="5843F195" w:rsidR="00E83BCB" w:rsidRDefault="00615D8D">
      <w:r>
        <w:pict w14:anchorId="4197D438">
          <v:shape id="_x0000_i1027" type="#_x0000_t75" style="width:360.75pt;height:91.5pt">
            <v:imagedata r:id="rId10" o:title="notifications"/>
          </v:shape>
        </w:pict>
      </w:r>
    </w:p>
    <w:p w14:paraId="78B5422E" w14:textId="464FE779" w:rsidR="00E83BCB" w:rsidRDefault="00E83BCB" w:rsidP="007D401A">
      <w:pPr>
        <w:pStyle w:val="Heading3"/>
      </w:pPr>
      <w:bookmarkStart w:id="96" w:name="_Toc409344024"/>
      <w:r>
        <w:t>Request page: sent</w:t>
      </w:r>
      <w:bookmarkEnd w:id="96"/>
    </w:p>
    <w:p w14:paraId="71618C4A" w14:textId="0A7249E4" w:rsidR="00E83BCB" w:rsidRDefault="00B30BC1">
      <w:r>
        <w:pict w14:anchorId="2CC54E78">
          <v:shape id="_x0000_i1028" type="#_x0000_t75" style="width:459pt;height:293.25pt">
            <v:imagedata r:id="rId11" o:title="request sent"/>
          </v:shape>
        </w:pict>
      </w:r>
    </w:p>
    <w:p w14:paraId="5D896361" w14:textId="30207B6D" w:rsidR="00E83BCB" w:rsidRDefault="00E83BCB" w:rsidP="007D401A">
      <w:pPr>
        <w:pStyle w:val="Heading3"/>
      </w:pPr>
      <w:bookmarkStart w:id="97" w:name="_Toc409344025"/>
      <w:r>
        <w:lastRenderedPageBreak/>
        <w:t>Request page: received</w:t>
      </w:r>
      <w:bookmarkEnd w:id="97"/>
    </w:p>
    <w:p w14:paraId="4C7142E7" w14:textId="72AA981D" w:rsidR="00E83BCB" w:rsidRDefault="00B30BC1">
      <w:r>
        <w:pict w14:anchorId="18E2C2AF">
          <v:shape id="_x0000_i1029" type="#_x0000_t75" style="width:459pt;height:293.25pt">
            <v:imagedata r:id="rId12" o:title="request received"/>
          </v:shape>
        </w:pict>
      </w:r>
    </w:p>
    <w:p w14:paraId="2F9D8C80" w14:textId="488F36C7" w:rsidR="00170650" w:rsidRDefault="00170650" w:rsidP="007D401A">
      <w:pPr>
        <w:pStyle w:val="Heading3"/>
      </w:pPr>
      <w:bookmarkStart w:id="98" w:name="_Toc409344026"/>
      <w:r>
        <w:t>Send SMS dialogue</w:t>
      </w:r>
      <w:bookmarkEnd w:id="98"/>
    </w:p>
    <w:p w14:paraId="7D9E9A37" w14:textId="2CE83D56" w:rsidR="00170650" w:rsidRDefault="00B30BC1">
      <w:r>
        <w:pict w14:anchorId="4993E6BE">
          <v:shape id="_x0000_i1030" type="#_x0000_t75" style="width:459.75pt;height:230.25pt">
            <v:imagedata r:id="rId13" o:title="sms dialogue"/>
          </v:shape>
        </w:pict>
      </w:r>
    </w:p>
    <w:p w14:paraId="77CB83F0" w14:textId="5C4B1795" w:rsidR="00170650" w:rsidRDefault="00170650" w:rsidP="007D401A">
      <w:pPr>
        <w:pStyle w:val="Heading3"/>
      </w:pPr>
      <w:bookmarkStart w:id="99" w:name="_Toc409344027"/>
      <w:r>
        <w:lastRenderedPageBreak/>
        <w:t>SMS management: Statistics</w:t>
      </w:r>
      <w:bookmarkEnd w:id="99"/>
      <w:r>
        <w:t xml:space="preserve"> </w:t>
      </w:r>
    </w:p>
    <w:p w14:paraId="47D48F69" w14:textId="590A934C" w:rsidR="00170650" w:rsidRDefault="00B30BC1">
      <w:r>
        <w:pict w14:anchorId="43B35B02">
          <v:shape id="_x0000_i1031" type="#_x0000_t75" style="width:459pt;height:293.25pt">
            <v:imagedata r:id="rId14" o:title="sms stats"/>
          </v:shape>
        </w:pict>
      </w:r>
    </w:p>
    <w:p w14:paraId="05C1A1C1" w14:textId="402DAE1A" w:rsidR="00170650" w:rsidRDefault="00170650" w:rsidP="007D401A">
      <w:pPr>
        <w:pStyle w:val="Heading3"/>
      </w:pPr>
      <w:bookmarkStart w:id="100" w:name="_Toc409344028"/>
      <w:r>
        <w:t>SMS management: buy</w:t>
      </w:r>
      <w:bookmarkEnd w:id="100"/>
    </w:p>
    <w:p w14:paraId="7067261A" w14:textId="63E52AEE" w:rsidR="00170650" w:rsidRDefault="00B30BC1">
      <w:r>
        <w:pict w14:anchorId="5979D21E">
          <v:shape id="_x0000_i1032" type="#_x0000_t75" style="width:459pt;height:293.25pt">
            <v:imagedata r:id="rId15" o:title="buy sms"/>
          </v:shape>
        </w:pict>
      </w:r>
    </w:p>
    <w:p w14:paraId="51EE6E99" w14:textId="00924605" w:rsidR="00E31C10" w:rsidRDefault="00E31C10" w:rsidP="007D401A">
      <w:pPr>
        <w:pStyle w:val="Heading3"/>
      </w:pPr>
      <w:bookmarkStart w:id="101" w:name="_Toc409344029"/>
      <w:r>
        <w:lastRenderedPageBreak/>
        <w:t>SMS management: settings</w:t>
      </w:r>
      <w:bookmarkEnd w:id="101"/>
    </w:p>
    <w:p w14:paraId="7EBBAABE" w14:textId="6460BAC1" w:rsidR="00E31C10" w:rsidRDefault="00B30BC1">
      <w:r>
        <w:pict w14:anchorId="2149828D">
          <v:shape id="_x0000_i1033" type="#_x0000_t75" style="width:459pt;height:293.25pt">
            <v:imagedata r:id="rId16" o:title="sms settings"/>
          </v:shape>
        </w:pict>
      </w:r>
    </w:p>
    <w:p w14:paraId="6DE96968" w14:textId="77777777" w:rsidR="00E31C10" w:rsidRPr="00E31C10" w:rsidRDefault="00E31C10"/>
    <w:p w14:paraId="159A8367" w14:textId="77777777" w:rsidR="00E83BCB" w:rsidRPr="00E83BCB" w:rsidRDefault="00E83BCB"/>
    <w:p w14:paraId="1339DB7D" w14:textId="77777777" w:rsidR="00E83BCB" w:rsidRPr="00E83BCB" w:rsidRDefault="00E83BCB"/>
    <w:p w14:paraId="01C99816" w14:textId="77777777" w:rsidR="006E2983" w:rsidRPr="00C458F9" w:rsidRDefault="006E2983" w:rsidP="00C458F9">
      <w:pPr>
        <w:pStyle w:val="Heading1"/>
      </w:pPr>
      <w:bookmarkStart w:id="102" w:name="_Toc409344030"/>
      <w:r w:rsidRPr="00C458F9">
        <w:t>Business Requirements Sign off</w:t>
      </w:r>
      <w:bookmarkEnd w:id="91"/>
      <w:bookmarkEnd w:id="102"/>
    </w:p>
    <w:p w14:paraId="2DDC336C" w14:textId="77777777" w:rsidR="006E2983" w:rsidRPr="00C458F9" w:rsidRDefault="006E2983" w:rsidP="00C458F9">
      <w:pPr>
        <w:ind w:left="0"/>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8"/>
        <w:gridCol w:w="1764"/>
        <w:gridCol w:w="1896"/>
        <w:gridCol w:w="1735"/>
        <w:gridCol w:w="1890"/>
      </w:tblGrid>
      <w:tr w:rsidR="004F09DE" w:rsidRPr="00C458F9" w14:paraId="07DE1122" w14:textId="77777777" w:rsidTr="0035412C">
        <w:trPr>
          <w:trHeight w:val="462"/>
        </w:trPr>
        <w:tc>
          <w:tcPr>
            <w:tcW w:w="2753" w:type="dxa"/>
            <w:shd w:val="clear" w:color="auto" w:fill="4C4C4C"/>
            <w:vAlign w:val="center"/>
          </w:tcPr>
          <w:p w14:paraId="73AD8F40" w14:textId="77777777" w:rsidR="006E2983" w:rsidRPr="00C458F9" w:rsidRDefault="006E2983" w:rsidP="00C458F9">
            <w:pPr>
              <w:ind w:left="0"/>
            </w:pPr>
            <w:r w:rsidRPr="00C458F9">
              <w:t>Name</w:t>
            </w:r>
          </w:p>
        </w:tc>
        <w:tc>
          <w:tcPr>
            <w:tcW w:w="2838" w:type="dxa"/>
            <w:shd w:val="clear" w:color="auto" w:fill="4C4C4C"/>
            <w:vAlign w:val="center"/>
          </w:tcPr>
          <w:p w14:paraId="645D72FF" w14:textId="77777777" w:rsidR="006E2983" w:rsidRPr="00C458F9" w:rsidRDefault="006E2983" w:rsidP="00C458F9">
            <w:pPr>
              <w:ind w:left="0"/>
            </w:pPr>
            <w:r w:rsidRPr="00C458F9">
              <w:t>Title</w:t>
            </w:r>
          </w:p>
        </w:tc>
        <w:tc>
          <w:tcPr>
            <w:tcW w:w="2973" w:type="dxa"/>
            <w:shd w:val="clear" w:color="auto" w:fill="4C4C4C"/>
            <w:vAlign w:val="center"/>
          </w:tcPr>
          <w:p w14:paraId="70119E70" w14:textId="77777777" w:rsidR="006E2983" w:rsidRPr="00C458F9" w:rsidRDefault="006E2983" w:rsidP="00C458F9">
            <w:pPr>
              <w:ind w:left="0"/>
            </w:pPr>
            <w:r w:rsidRPr="00C458F9">
              <w:t>Entity</w:t>
            </w:r>
          </w:p>
        </w:tc>
        <w:tc>
          <w:tcPr>
            <w:tcW w:w="2752" w:type="dxa"/>
            <w:shd w:val="clear" w:color="auto" w:fill="4C4C4C"/>
            <w:vAlign w:val="center"/>
          </w:tcPr>
          <w:p w14:paraId="6EF82DEA" w14:textId="77777777" w:rsidR="006E2983" w:rsidRPr="00C458F9" w:rsidRDefault="006E2983" w:rsidP="00C458F9">
            <w:pPr>
              <w:ind w:left="0"/>
            </w:pPr>
            <w:r w:rsidRPr="00C458F9">
              <w:t>Date</w:t>
            </w:r>
          </w:p>
        </w:tc>
        <w:tc>
          <w:tcPr>
            <w:tcW w:w="2654" w:type="dxa"/>
            <w:shd w:val="clear" w:color="auto" w:fill="4C4C4C"/>
            <w:vAlign w:val="center"/>
          </w:tcPr>
          <w:p w14:paraId="42065455" w14:textId="77777777" w:rsidR="006E2983" w:rsidRPr="00C458F9" w:rsidRDefault="006E2983" w:rsidP="00C458F9">
            <w:pPr>
              <w:ind w:left="0"/>
            </w:pPr>
            <w:r w:rsidRPr="00C458F9">
              <w:t>Signature</w:t>
            </w:r>
          </w:p>
        </w:tc>
      </w:tr>
      <w:tr w:rsidR="006E2983" w:rsidRPr="00C458F9" w14:paraId="60BD77A3" w14:textId="77777777" w:rsidTr="0035412C">
        <w:trPr>
          <w:trHeight w:val="839"/>
        </w:trPr>
        <w:tc>
          <w:tcPr>
            <w:tcW w:w="2753" w:type="dxa"/>
            <w:vAlign w:val="center"/>
          </w:tcPr>
          <w:p w14:paraId="6D43E711" w14:textId="6D43D4D5" w:rsidR="006E2983" w:rsidRPr="00C458F9" w:rsidRDefault="006E2983" w:rsidP="00C458F9">
            <w:pPr>
              <w:ind w:left="0"/>
            </w:pPr>
          </w:p>
        </w:tc>
        <w:tc>
          <w:tcPr>
            <w:tcW w:w="2838" w:type="dxa"/>
            <w:vAlign w:val="center"/>
          </w:tcPr>
          <w:p w14:paraId="61046D56" w14:textId="5E48E0D2" w:rsidR="006E2983" w:rsidRPr="00C458F9" w:rsidRDefault="006E2983" w:rsidP="00C458F9">
            <w:pPr>
              <w:ind w:left="0"/>
            </w:pPr>
          </w:p>
        </w:tc>
        <w:tc>
          <w:tcPr>
            <w:tcW w:w="2973" w:type="dxa"/>
            <w:vAlign w:val="center"/>
          </w:tcPr>
          <w:p w14:paraId="01E36752" w14:textId="2CE5B26E" w:rsidR="006E2983" w:rsidRPr="00C458F9" w:rsidRDefault="006E2983" w:rsidP="00C458F9">
            <w:pPr>
              <w:ind w:left="0"/>
            </w:pPr>
          </w:p>
        </w:tc>
        <w:tc>
          <w:tcPr>
            <w:tcW w:w="2752" w:type="dxa"/>
            <w:vAlign w:val="center"/>
          </w:tcPr>
          <w:p w14:paraId="0BFF578F" w14:textId="61E40A82" w:rsidR="006E2983" w:rsidRPr="00C458F9" w:rsidRDefault="006E2983" w:rsidP="00C458F9">
            <w:pPr>
              <w:ind w:left="0"/>
            </w:pPr>
          </w:p>
        </w:tc>
        <w:tc>
          <w:tcPr>
            <w:tcW w:w="2654" w:type="dxa"/>
            <w:vAlign w:val="center"/>
          </w:tcPr>
          <w:p w14:paraId="5DCEC737" w14:textId="047406F4" w:rsidR="006E2983" w:rsidRPr="00C458F9" w:rsidRDefault="006E2983" w:rsidP="00C458F9">
            <w:pPr>
              <w:ind w:left="0"/>
            </w:pPr>
          </w:p>
        </w:tc>
      </w:tr>
      <w:tr w:rsidR="006E2983" w:rsidRPr="00C458F9" w14:paraId="0BB60896" w14:textId="77777777" w:rsidTr="0035412C">
        <w:trPr>
          <w:trHeight w:val="857"/>
        </w:trPr>
        <w:tc>
          <w:tcPr>
            <w:tcW w:w="2753" w:type="dxa"/>
            <w:vAlign w:val="center"/>
          </w:tcPr>
          <w:p w14:paraId="5FA3A3FF" w14:textId="77777777" w:rsidR="006E2983" w:rsidRPr="00C458F9" w:rsidRDefault="006E2983" w:rsidP="00C458F9">
            <w:pPr>
              <w:ind w:left="0"/>
            </w:pPr>
          </w:p>
        </w:tc>
        <w:tc>
          <w:tcPr>
            <w:tcW w:w="2838" w:type="dxa"/>
            <w:vAlign w:val="center"/>
          </w:tcPr>
          <w:p w14:paraId="23D74A2D" w14:textId="77777777" w:rsidR="006E2983" w:rsidRPr="00C458F9" w:rsidRDefault="006E2983" w:rsidP="00C458F9">
            <w:pPr>
              <w:ind w:left="0"/>
            </w:pPr>
          </w:p>
        </w:tc>
        <w:tc>
          <w:tcPr>
            <w:tcW w:w="2973" w:type="dxa"/>
            <w:vAlign w:val="center"/>
          </w:tcPr>
          <w:p w14:paraId="15456057" w14:textId="77777777" w:rsidR="006E2983" w:rsidRPr="00C458F9" w:rsidRDefault="006E2983" w:rsidP="00C458F9">
            <w:pPr>
              <w:ind w:left="0"/>
            </w:pPr>
          </w:p>
        </w:tc>
        <w:tc>
          <w:tcPr>
            <w:tcW w:w="2752" w:type="dxa"/>
            <w:vAlign w:val="center"/>
          </w:tcPr>
          <w:p w14:paraId="218DA1BB" w14:textId="77777777" w:rsidR="006E2983" w:rsidRPr="00C458F9" w:rsidRDefault="006E2983" w:rsidP="00C458F9">
            <w:pPr>
              <w:ind w:left="0"/>
            </w:pPr>
          </w:p>
        </w:tc>
        <w:tc>
          <w:tcPr>
            <w:tcW w:w="2654" w:type="dxa"/>
            <w:vAlign w:val="center"/>
          </w:tcPr>
          <w:p w14:paraId="51823848" w14:textId="77777777" w:rsidR="006E2983" w:rsidRPr="00C458F9" w:rsidRDefault="006E2983" w:rsidP="00C458F9">
            <w:pPr>
              <w:ind w:left="0"/>
            </w:pPr>
          </w:p>
        </w:tc>
      </w:tr>
      <w:tr w:rsidR="006E2983" w:rsidRPr="00C458F9" w14:paraId="1270EE1A" w14:textId="77777777" w:rsidTr="0035412C">
        <w:trPr>
          <w:trHeight w:val="857"/>
        </w:trPr>
        <w:tc>
          <w:tcPr>
            <w:tcW w:w="2753" w:type="dxa"/>
            <w:vAlign w:val="center"/>
          </w:tcPr>
          <w:p w14:paraId="61742195" w14:textId="77777777" w:rsidR="006E2983" w:rsidRPr="00C458F9" w:rsidRDefault="006E2983" w:rsidP="00C458F9">
            <w:pPr>
              <w:ind w:left="0"/>
            </w:pPr>
          </w:p>
        </w:tc>
        <w:tc>
          <w:tcPr>
            <w:tcW w:w="2838" w:type="dxa"/>
            <w:vAlign w:val="center"/>
          </w:tcPr>
          <w:p w14:paraId="3F3928B8" w14:textId="77777777" w:rsidR="006E2983" w:rsidRPr="00C458F9" w:rsidRDefault="006E2983" w:rsidP="00C458F9">
            <w:pPr>
              <w:ind w:left="0"/>
            </w:pPr>
          </w:p>
        </w:tc>
        <w:tc>
          <w:tcPr>
            <w:tcW w:w="2973" w:type="dxa"/>
            <w:vAlign w:val="center"/>
          </w:tcPr>
          <w:p w14:paraId="0EDC01A6" w14:textId="77777777" w:rsidR="006E2983" w:rsidRPr="00C458F9" w:rsidRDefault="006E2983" w:rsidP="00C458F9">
            <w:pPr>
              <w:ind w:left="0"/>
            </w:pPr>
          </w:p>
        </w:tc>
        <w:tc>
          <w:tcPr>
            <w:tcW w:w="2752" w:type="dxa"/>
            <w:vAlign w:val="center"/>
          </w:tcPr>
          <w:p w14:paraId="2937F8E0" w14:textId="77777777" w:rsidR="006E2983" w:rsidRPr="00C458F9" w:rsidRDefault="006E2983" w:rsidP="00C458F9">
            <w:pPr>
              <w:ind w:left="0"/>
            </w:pPr>
          </w:p>
        </w:tc>
        <w:tc>
          <w:tcPr>
            <w:tcW w:w="2654" w:type="dxa"/>
            <w:vAlign w:val="center"/>
          </w:tcPr>
          <w:p w14:paraId="63536C5C" w14:textId="77777777" w:rsidR="006E2983" w:rsidRPr="00C458F9" w:rsidRDefault="006E2983" w:rsidP="00C458F9">
            <w:pPr>
              <w:ind w:left="0"/>
            </w:pPr>
          </w:p>
        </w:tc>
      </w:tr>
      <w:tr w:rsidR="006E2983" w:rsidRPr="00C458F9" w14:paraId="421AE45F" w14:textId="77777777" w:rsidTr="0035412C">
        <w:trPr>
          <w:trHeight w:val="857"/>
        </w:trPr>
        <w:tc>
          <w:tcPr>
            <w:tcW w:w="2753" w:type="dxa"/>
            <w:vAlign w:val="center"/>
          </w:tcPr>
          <w:p w14:paraId="116B0569" w14:textId="77777777" w:rsidR="006E2983" w:rsidRPr="00C458F9" w:rsidRDefault="006E2983" w:rsidP="00C458F9">
            <w:pPr>
              <w:ind w:left="0"/>
            </w:pPr>
          </w:p>
        </w:tc>
        <w:tc>
          <w:tcPr>
            <w:tcW w:w="2838" w:type="dxa"/>
            <w:vAlign w:val="center"/>
          </w:tcPr>
          <w:p w14:paraId="51BB35D4" w14:textId="77777777" w:rsidR="006E2983" w:rsidRPr="00C458F9" w:rsidRDefault="006E2983" w:rsidP="00C458F9">
            <w:pPr>
              <w:ind w:left="0"/>
            </w:pPr>
          </w:p>
        </w:tc>
        <w:tc>
          <w:tcPr>
            <w:tcW w:w="2973" w:type="dxa"/>
            <w:vAlign w:val="center"/>
          </w:tcPr>
          <w:p w14:paraId="160CF80F" w14:textId="77777777" w:rsidR="006E2983" w:rsidRPr="00C458F9" w:rsidRDefault="006E2983" w:rsidP="00C458F9">
            <w:pPr>
              <w:ind w:left="0"/>
            </w:pPr>
          </w:p>
        </w:tc>
        <w:tc>
          <w:tcPr>
            <w:tcW w:w="2752" w:type="dxa"/>
            <w:vAlign w:val="center"/>
          </w:tcPr>
          <w:p w14:paraId="0A951C76" w14:textId="77777777" w:rsidR="006E2983" w:rsidRPr="00C458F9" w:rsidRDefault="006E2983" w:rsidP="00C458F9">
            <w:pPr>
              <w:ind w:left="0"/>
            </w:pPr>
          </w:p>
        </w:tc>
        <w:tc>
          <w:tcPr>
            <w:tcW w:w="2654" w:type="dxa"/>
            <w:vAlign w:val="center"/>
          </w:tcPr>
          <w:p w14:paraId="15719983" w14:textId="77777777" w:rsidR="006E2983" w:rsidRPr="00C458F9" w:rsidRDefault="006E2983" w:rsidP="00C458F9">
            <w:pPr>
              <w:ind w:left="0"/>
            </w:pPr>
          </w:p>
        </w:tc>
      </w:tr>
    </w:tbl>
    <w:p w14:paraId="1CB7E9AE" w14:textId="77777777" w:rsidR="006E2983" w:rsidRPr="00C458F9" w:rsidRDefault="006E2983" w:rsidP="00C458F9">
      <w:pPr>
        <w:ind w:left="0"/>
        <w:sectPr w:rsidR="006E2983" w:rsidRPr="00C458F9" w:rsidSect="00C458F9">
          <w:headerReference w:type="default" r:id="rId17"/>
          <w:footerReference w:type="default" r:id="rId18"/>
          <w:pgSz w:w="11907" w:h="16840" w:code="9"/>
          <w:pgMar w:top="1440" w:right="1440" w:bottom="1440" w:left="1276" w:header="720" w:footer="720" w:gutter="0"/>
          <w:cols w:space="720"/>
          <w:docGrid w:linePitch="299"/>
        </w:sectPr>
      </w:pPr>
    </w:p>
    <w:p w14:paraId="7B2B7153" w14:textId="77777777" w:rsidR="001D42FB" w:rsidRPr="00C458F9" w:rsidRDefault="001D42FB" w:rsidP="00C458F9">
      <w:pPr>
        <w:ind w:left="0"/>
      </w:pPr>
    </w:p>
    <w:sectPr w:rsidR="001D42FB" w:rsidRPr="00C458F9" w:rsidSect="00BB0071">
      <w:footerReference w:type="default" r:id="rId19"/>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4C0F18" w14:textId="77777777" w:rsidR="00615D8D" w:rsidRDefault="00615D8D" w:rsidP="00D2584C">
      <w:r>
        <w:separator/>
      </w:r>
    </w:p>
  </w:endnote>
  <w:endnote w:type="continuationSeparator" w:id="0">
    <w:p w14:paraId="30E04D85" w14:textId="77777777" w:rsidR="00615D8D" w:rsidRDefault="00615D8D" w:rsidP="00D258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5D45DB" w14:textId="77777777" w:rsidR="00DB0BC5" w:rsidRDefault="00DB0BC5"/>
  <w:tbl>
    <w:tblPr>
      <w:tblW w:w="140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688"/>
      <w:gridCol w:w="4688"/>
      <w:gridCol w:w="4688"/>
    </w:tblGrid>
    <w:tr w:rsidR="00DB0BC5" w:rsidRPr="009978EE" w14:paraId="2F7702D9" w14:textId="77777777">
      <w:trPr>
        <w:trHeight w:val="401"/>
      </w:trPr>
      <w:tc>
        <w:tcPr>
          <w:tcW w:w="4688" w:type="dxa"/>
          <w:tcBorders>
            <w:top w:val="nil"/>
            <w:left w:val="nil"/>
            <w:bottom w:val="nil"/>
            <w:right w:val="nil"/>
          </w:tcBorders>
          <w:vAlign w:val="bottom"/>
        </w:tcPr>
        <w:p w14:paraId="1B4DA82B" w14:textId="77777777" w:rsidR="00DB0BC5" w:rsidRPr="009978EE" w:rsidRDefault="00DB0BC5" w:rsidP="0035412C">
          <w:pPr>
            <w:ind w:right="77"/>
            <w:rPr>
              <w:rtl/>
              <w:lang w:bidi="ar-EG"/>
            </w:rPr>
          </w:pPr>
          <w:r>
            <w:rPr>
              <w:lang w:bidi="ar-EG"/>
            </w:rPr>
            <w:t>www.meshreq.com</w:t>
          </w:r>
          <w:r>
            <w:rPr>
              <w:lang w:bidi="ar-EG"/>
            </w:rPr>
            <w:br/>
          </w:r>
          <w:hyperlink r:id="rId1" w:history="1">
            <w:r w:rsidRPr="00081043">
              <w:rPr>
                <w:rStyle w:val="Hyperlink"/>
                <w:lang w:bidi="ar-EG"/>
              </w:rPr>
              <w:t>info@meshreq.com</w:t>
            </w:r>
          </w:hyperlink>
        </w:p>
      </w:tc>
      <w:tc>
        <w:tcPr>
          <w:tcW w:w="4688" w:type="dxa"/>
          <w:vMerge w:val="restart"/>
          <w:tcBorders>
            <w:top w:val="nil"/>
            <w:left w:val="nil"/>
            <w:right w:val="nil"/>
          </w:tcBorders>
          <w:vAlign w:val="center"/>
        </w:tcPr>
        <w:p w14:paraId="307EC3C6" w14:textId="77777777" w:rsidR="00DB0BC5" w:rsidRDefault="000E09A8" w:rsidP="0035412C">
          <w:pPr>
            <w:jc w:val="center"/>
            <w:rPr>
              <w:rtl/>
            </w:rPr>
          </w:pPr>
          <w:r>
            <w:t>FindOn</w:t>
          </w:r>
        </w:p>
        <w:p w14:paraId="0D3949A6" w14:textId="5A0C5EBE" w:rsidR="009E1B73" w:rsidRPr="009978EE" w:rsidRDefault="009E1B73" w:rsidP="0035412C">
          <w:pPr>
            <w:jc w:val="center"/>
          </w:pPr>
          <w:r>
            <w:rPr>
              <w:color w:val="7F7F7F" w:themeColor="background1" w:themeShade="7F"/>
              <w:spacing w:val="60"/>
            </w:rPr>
            <w:t>Page</w:t>
          </w:r>
          <w:r>
            <w:t xml:space="preserve"> | </w:t>
          </w:r>
          <w:r>
            <w:fldChar w:fldCharType="begin"/>
          </w:r>
          <w:r>
            <w:instrText xml:space="preserve"> PAGE   \* MERGEFORMAT </w:instrText>
          </w:r>
          <w:r>
            <w:fldChar w:fldCharType="separate"/>
          </w:r>
          <w:r w:rsidR="00B30BC1" w:rsidRPr="00B30BC1">
            <w:rPr>
              <w:b/>
              <w:bCs/>
              <w:noProof/>
            </w:rPr>
            <w:t>1</w:t>
          </w:r>
          <w:r>
            <w:rPr>
              <w:b/>
              <w:bCs/>
              <w:noProof/>
            </w:rPr>
            <w:fldChar w:fldCharType="end"/>
          </w:r>
        </w:p>
      </w:tc>
      <w:tc>
        <w:tcPr>
          <w:tcW w:w="4688" w:type="dxa"/>
          <w:tcBorders>
            <w:top w:val="nil"/>
            <w:left w:val="nil"/>
            <w:bottom w:val="nil"/>
            <w:right w:val="nil"/>
          </w:tcBorders>
          <w:vAlign w:val="bottom"/>
        </w:tcPr>
        <w:p w14:paraId="69CB187A" w14:textId="77777777" w:rsidR="00DB0BC5" w:rsidRPr="009978EE" w:rsidRDefault="00DB0BC5" w:rsidP="0035412C">
          <w:pPr>
            <w:jc w:val="right"/>
          </w:pPr>
          <w:r w:rsidRPr="009978EE">
            <w:t xml:space="preserve">Page </w:t>
          </w:r>
          <w:r w:rsidRPr="009978EE">
            <w:rPr>
              <w:rStyle w:val="PageNumber"/>
            </w:rPr>
            <w:fldChar w:fldCharType="begin"/>
          </w:r>
          <w:r w:rsidRPr="009978EE">
            <w:rPr>
              <w:rStyle w:val="PageNumber"/>
            </w:rPr>
            <w:instrText xml:space="preserve"> PAGE </w:instrText>
          </w:r>
          <w:r w:rsidRPr="009978EE">
            <w:rPr>
              <w:rStyle w:val="PageNumber"/>
            </w:rPr>
            <w:fldChar w:fldCharType="separate"/>
          </w:r>
          <w:r w:rsidR="00B30BC1">
            <w:rPr>
              <w:rStyle w:val="PageNumber"/>
              <w:noProof/>
            </w:rPr>
            <w:t>1</w:t>
          </w:r>
          <w:r w:rsidRPr="009978EE">
            <w:rPr>
              <w:rStyle w:val="PageNumber"/>
            </w:rPr>
            <w:fldChar w:fldCharType="end"/>
          </w:r>
          <w:r w:rsidRPr="009978EE">
            <w:rPr>
              <w:rStyle w:val="PageNumber"/>
            </w:rPr>
            <w:t xml:space="preserve"> of </w:t>
          </w:r>
          <w:fldSimple w:instr=" NUMPAGES  \* MERGEFORMAT ">
            <w:r w:rsidR="00B30BC1" w:rsidRPr="00B30BC1">
              <w:rPr>
                <w:rStyle w:val="PageNumber"/>
                <w:noProof/>
              </w:rPr>
              <w:t>13</w:t>
            </w:r>
          </w:fldSimple>
        </w:p>
      </w:tc>
    </w:tr>
    <w:tr w:rsidR="00DB0BC5" w:rsidRPr="009978EE" w14:paraId="72EBBA88" w14:textId="77777777">
      <w:trPr>
        <w:trHeight w:val="401"/>
      </w:trPr>
      <w:tc>
        <w:tcPr>
          <w:tcW w:w="4688" w:type="dxa"/>
          <w:tcBorders>
            <w:top w:val="nil"/>
            <w:left w:val="nil"/>
            <w:bottom w:val="nil"/>
            <w:right w:val="nil"/>
          </w:tcBorders>
          <w:vAlign w:val="bottom"/>
        </w:tcPr>
        <w:p w14:paraId="03B50259" w14:textId="53C2A3A6" w:rsidR="00DB0BC5" w:rsidRPr="009978EE" w:rsidRDefault="00DB0BC5" w:rsidP="0035412C">
          <w:pPr>
            <w:ind w:right="360"/>
          </w:pPr>
        </w:p>
      </w:tc>
      <w:tc>
        <w:tcPr>
          <w:tcW w:w="4688" w:type="dxa"/>
          <w:vMerge/>
          <w:tcBorders>
            <w:left w:val="nil"/>
            <w:bottom w:val="nil"/>
            <w:right w:val="nil"/>
          </w:tcBorders>
        </w:tcPr>
        <w:p w14:paraId="5227B6B2" w14:textId="77777777" w:rsidR="00DB0BC5" w:rsidRPr="009978EE" w:rsidRDefault="00DB0BC5">
          <w:pPr>
            <w:jc w:val="center"/>
          </w:pPr>
        </w:p>
      </w:tc>
      <w:tc>
        <w:tcPr>
          <w:tcW w:w="4688" w:type="dxa"/>
          <w:tcBorders>
            <w:top w:val="nil"/>
            <w:left w:val="nil"/>
            <w:bottom w:val="nil"/>
            <w:right w:val="nil"/>
          </w:tcBorders>
          <w:vAlign w:val="bottom"/>
        </w:tcPr>
        <w:p w14:paraId="5898A480" w14:textId="77777777" w:rsidR="00DB0BC5" w:rsidRPr="009978EE" w:rsidRDefault="00DB0BC5" w:rsidP="0035412C">
          <w:pPr>
            <w:jc w:val="right"/>
          </w:pPr>
          <w:r>
            <w:t>Version 1.0</w:t>
          </w:r>
        </w:p>
      </w:tc>
    </w:tr>
  </w:tbl>
  <w:p w14:paraId="585FF328" w14:textId="77777777" w:rsidR="00DB0BC5" w:rsidRDefault="00DB0BC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6147491"/>
      <w:docPartObj>
        <w:docPartGallery w:val="Page Numbers (Bottom of Page)"/>
        <w:docPartUnique/>
      </w:docPartObj>
    </w:sdtPr>
    <w:sdtEndPr/>
    <w:sdtContent>
      <w:sdt>
        <w:sdtPr>
          <w:id w:val="-1769616900"/>
          <w:docPartObj>
            <w:docPartGallery w:val="Page Numbers (Top of Page)"/>
            <w:docPartUnique/>
          </w:docPartObj>
        </w:sdtPr>
        <w:sdtEndPr/>
        <w:sdtContent>
          <w:p w14:paraId="2F7174B6" w14:textId="77777777" w:rsidR="00DB0BC5" w:rsidRDefault="00DB0BC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7</w:t>
            </w:r>
            <w:r>
              <w:rPr>
                <w:b/>
                <w:bCs/>
                <w:sz w:val="24"/>
                <w:szCs w:val="24"/>
              </w:rPr>
              <w:fldChar w:fldCharType="end"/>
            </w:r>
          </w:p>
        </w:sdtContent>
      </w:sdt>
    </w:sdtContent>
  </w:sdt>
  <w:p w14:paraId="2E97453B" w14:textId="77777777" w:rsidR="00DB0BC5" w:rsidRDefault="00DB0B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7EB0D7" w14:textId="77777777" w:rsidR="00615D8D" w:rsidRDefault="00615D8D" w:rsidP="00D2584C">
      <w:r>
        <w:separator/>
      </w:r>
    </w:p>
  </w:footnote>
  <w:footnote w:type="continuationSeparator" w:id="0">
    <w:p w14:paraId="174520AF" w14:textId="77777777" w:rsidR="00615D8D" w:rsidRDefault="00615D8D" w:rsidP="00D258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EC4685" w14:textId="77777777" w:rsidR="00DB0BC5" w:rsidRDefault="00DB0BC5">
    <w:pPr>
      <w:pStyle w:val="Header"/>
    </w:pPr>
    <w:r>
      <w:rPr>
        <w:noProof/>
      </w:rPr>
      <w:drawing>
        <wp:anchor distT="0" distB="0" distL="114300" distR="114300" simplePos="0" relativeHeight="251659264" behindDoc="1" locked="0" layoutInCell="1" allowOverlap="1" wp14:anchorId="091C1434" wp14:editId="153FD39A">
          <wp:simplePos x="0" y="0"/>
          <wp:positionH relativeFrom="column">
            <wp:posOffset>-475012</wp:posOffset>
          </wp:positionH>
          <wp:positionV relativeFrom="paragraph">
            <wp:posOffset>-457200</wp:posOffset>
          </wp:positionV>
          <wp:extent cx="1650670" cy="963745"/>
          <wp:effectExtent l="0" t="0" r="0" b="0"/>
          <wp:wrapNone/>
          <wp:docPr id="3" name="Picture 7"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
                  <a:stretch>
                    <a:fillRect/>
                  </a:stretch>
                </pic:blipFill>
                <pic:spPr>
                  <a:xfrm>
                    <a:off x="0" y="0"/>
                    <a:ext cx="1650671" cy="963746"/>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F1763"/>
    <w:multiLevelType w:val="multilevel"/>
    <w:tmpl w:val="806ACD7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1206260"/>
    <w:multiLevelType w:val="hybridMultilevel"/>
    <w:tmpl w:val="A1B079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3255E46"/>
    <w:multiLevelType w:val="hybridMultilevel"/>
    <w:tmpl w:val="EA4600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3E45E9E"/>
    <w:multiLevelType w:val="hybridMultilevel"/>
    <w:tmpl w:val="099C269A"/>
    <w:lvl w:ilvl="0" w:tplc="3690A1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8445003"/>
    <w:multiLevelType w:val="multilevel"/>
    <w:tmpl w:val="A31E5B3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0EAF7ACB"/>
    <w:multiLevelType w:val="hybridMultilevel"/>
    <w:tmpl w:val="2FA2D276"/>
    <w:lvl w:ilvl="0" w:tplc="3690A13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EF61EE1"/>
    <w:multiLevelType w:val="hybridMultilevel"/>
    <w:tmpl w:val="8EAA97BE"/>
    <w:lvl w:ilvl="0" w:tplc="3690A1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19F3012"/>
    <w:multiLevelType w:val="hybridMultilevel"/>
    <w:tmpl w:val="C42072F2"/>
    <w:lvl w:ilvl="0" w:tplc="3690A1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43D11F5"/>
    <w:multiLevelType w:val="hybridMultilevel"/>
    <w:tmpl w:val="38BC0C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56E5A84"/>
    <w:multiLevelType w:val="multilevel"/>
    <w:tmpl w:val="A11E9B94"/>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16184B01"/>
    <w:multiLevelType w:val="multilevel"/>
    <w:tmpl w:val="B7666364"/>
    <w:lvl w:ilvl="0">
      <w:start w:val="1"/>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170F4CD4"/>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nsid w:val="17460063"/>
    <w:multiLevelType w:val="hybridMultilevel"/>
    <w:tmpl w:val="3CD076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3AC37A0"/>
    <w:multiLevelType w:val="hybridMultilevel"/>
    <w:tmpl w:val="236ADC62"/>
    <w:lvl w:ilvl="0" w:tplc="3690A1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4AB6FFC"/>
    <w:multiLevelType w:val="hybridMultilevel"/>
    <w:tmpl w:val="2D58CED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7B75107"/>
    <w:multiLevelType w:val="hybridMultilevel"/>
    <w:tmpl w:val="D9F65012"/>
    <w:lvl w:ilvl="0" w:tplc="3690A1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AAF2D9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nsid w:val="30AD2667"/>
    <w:multiLevelType w:val="multilevel"/>
    <w:tmpl w:val="5B2AD5C4"/>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361340FD"/>
    <w:multiLevelType w:val="hybridMultilevel"/>
    <w:tmpl w:val="0F105AF2"/>
    <w:lvl w:ilvl="0" w:tplc="3690A13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A9F2F6C"/>
    <w:multiLevelType w:val="hybridMultilevel"/>
    <w:tmpl w:val="9AD0C3B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B0A1BB5"/>
    <w:multiLevelType w:val="hybridMultilevel"/>
    <w:tmpl w:val="456EE96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CF54F46"/>
    <w:multiLevelType w:val="hybridMultilevel"/>
    <w:tmpl w:val="B8004B12"/>
    <w:lvl w:ilvl="0" w:tplc="3690A1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F333602"/>
    <w:multiLevelType w:val="hybridMultilevel"/>
    <w:tmpl w:val="B82CFB36"/>
    <w:lvl w:ilvl="0" w:tplc="3690A1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1A174B5"/>
    <w:multiLevelType w:val="hybridMultilevel"/>
    <w:tmpl w:val="15CEEDAC"/>
    <w:lvl w:ilvl="0" w:tplc="3690A13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33A42F1"/>
    <w:multiLevelType w:val="hybridMultilevel"/>
    <w:tmpl w:val="B22E32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9E3607E"/>
    <w:multiLevelType w:val="multilevel"/>
    <w:tmpl w:val="EBD28058"/>
    <w:lvl w:ilvl="0">
      <w:start w:val="1"/>
      <w:numFmt w:val="decimal"/>
      <w:lvlText w:val="%1."/>
      <w:lvlJc w:val="left"/>
      <w:pPr>
        <w:ind w:left="360" w:hanging="360"/>
      </w:pPr>
      <w:rPr>
        <w:rFonts w:hint="default"/>
      </w:rPr>
    </w:lvl>
    <w:lvl w:ilvl="1">
      <w:start w:val="4"/>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4B6778FC"/>
    <w:multiLevelType w:val="hybridMultilevel"/>
    <w:tmpl w:val="4C9696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0CB3422"/>
    <w:multiLevelType w:val="hybridMultilevel"/>
    <w:tmpl w:val="CAFCBE16"/>
    <w:lvl w:ilvl="0" w:tplc="3690A1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4C30434"/>
    <w:multiLevelType w:val="hybridMultilevel"/>
    <w:tmpl w:val="04FA45A6"/>
    <w:lvl w:ilvl="0" w:tplc="3690A13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5CB07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65540C2"/>
    <w:multiLevelType w:val="hybridMultilevel"/>
    <w:tmpl w:val="44746394"/>
    <w:lvl w:ilvl="0" w:tplc="04090011">
      <w:start w:val="1"/>
      <w:numFmt w:val="decimal"/>
      <w:lvlText w:val="%1)"/>
      <w:lvlJc w:val="left"/>
      <w:pPr>
        <w:ind w:left="2160" w:hanging="360"/>
      </w:pPr>
      <w:rPr>
        <w:rFont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58BD1F9E"/>
    <w:multiLevelType w:val="hybridMultilevel"/>
    <w:tmpl w:val="69F0AF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5A6637EC"/>
    <w:multiLevelType w:val="hybridMultilevel"/>
    <w:tmpl w:val="21AC28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60196908"/>
    <w:multiLevelType w:val="hybridMultilevel"/>
    <w:tmpl w:val="6428DC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410126B"/>
    <w:multiLevelType w:val="hybridMultilevel"/>
    <w:tmpl w:val="75026F12"/>
    <w:lvl w:ilvl="0" w:tplc="3690A1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B3E79DB"/>
    <w:multiLevelType w:val="hybridMultilevel"/>
    <w:tmpl w:val="E828C7D0"/>
    <w:lvl w:ilvl="0" w:tplc="3690A1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BB43936"/>
    <w:multiLevelType w:val="hybridMultilevel"/>
    <w:tmpl w:val="D7BA8940"/>
    <w:lvl w:ilvl="0" w:tplc="20A818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6C3E4950"/>
    <w:multiLevelType w:val="hybridMultilevel"/>
    <w:tmpl w:val="810E80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75853F7E"/>
    <w:multiLevelType w:val="hybridMultilevel"/>
    <w:tmpl w:val="99B2B6E0"/>
    <w:lvl w:ilvl="0" w:tplc="3690A1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E02786E"/>
    <w:multiLevelType w:val="hybridMultilevel"/>
    <w:tmpl w:val="F3AE1CE6"/>
    <w:lvl w:ilvl="0" w:tplc="3690A1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9"/>
  </w:num>
  <w:num w:numId="3">
    <w:abstractNumId w:val="10"/>
  </w:num>
  <w:num w:numId="4">
    <w:abstractNumId w:val="25"/>
  </w:num>
  <w:num w:numId="5">
    <w:abstractNumId w:val="29"/>
  </w:num>
  <w:num w:numId="6">
    <w:abstractNumId w:val="24"/>
  </w:num>
  <w:num w:numId="7">
    <w:abstractNumId w:val="37"/>
  </w:num>
  <w:num w:numId="8">
    <w:abstractNumId w:val="17"/>
  </w:num>
  <w:num w:numId="9">
    <w:abstractNumId w:val="11"/>
  </w:num>
  <w:num w:numId="10">
    <w:abstractNumId w:val="19"/>
  </w:num>
  <w:num w:numId="11">
    <w:abstractNumId w:val="2"/>
  </w:num>
  <w:num w:numId="12">
    <w:abstractNumId w:val="16"/>
  </w:num>
  <w:num w:numId="13">
    <w:abstractNumId w:val="20"/>
  </w:num>
  <w:num w:numId="14">
    <w:abstractNumId w:val="33"/>
  </w:num>
  <w:num w:numId="15">
    <w:abstractNumId w:val="14"/>
  </w:num>
  <w:num w:numId="16">
    <w:abstractNumId w:val="31"/>
  </w:num>
  <w:num w:numId="17">
    <w:abstractNumId w:val="12"/>
  </w:num>
  <w:num w:numId="18">
    <w:abstractNumId w:val="1"/>
  </w:num>
  <w:num w:numId="19">
    <w:abstractNumId w:val="32"/>
  </w:num>
  <w:num w:numId="20">
    <w:abstractNumId w:val="8"/>
  </w:num>
  <w:num w:numId="21">
    <w:abstractNumId w:val="26"/>
  </w:num>
  <w:num w:numId="22">
    <w:abstractNumId w:val="30"/>
  </w:num>
  <w:num w:numId="23">
    <w:abstractNumId w:val="4"/>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6"/>
  </w:num>
  <w:num w:numId="46">
    <w:abstractNumId w:val="23"/>
  </w:num>
  <w:num w:numId="47">
    <w:abstractNumId w:val="28"/>
  </w:num>
  <w:num w:numId="48">
    <w:abstractNumId w:val="18"/>
  </w:num>
  <w:num w:numId="49">
    <w:abstractNumId w:val="3"/>
  </w:num>
  <w:num w:numId="50">
    <w:abstractNumId w:val="13"/>
  </w:num>
  <w:num w:numId="51">
    <w:abstractNumId w:val="35"/>
  </w:num>
  <w:num w:numId="52">
    <w:abstractNumId w:val="38"/>
  </w:num>
  <w:num w:numId="53">
    <w:abstractNumId w:val="22"/>
  </w:num>
  <w:num w:numId="54">
    <w:abstractNumId w:val="21"/>
  </w:num>
  <w:num w:numId="55">
    <w:abstractNumId w:val="27"/>
  </w:num>
  <w:num w:numId="56">
    <w:abstractNumId w:val="6"/>
  </w:num>
  <w:num w:numId="57">
    <w:abstractNumId w:val="7"/>
  </w:num>
  <w:num w:numId="58">
    <w:abstractNumId w:val="15"/>
  </w:num>
  <w:num w:numId="59">
    <w:abstractNumId w:val="5"/>
  </w:num>
  <w:num w:numId="60">
    <w:abstractNumId w:val="34"/>
  </w:num>
  <w:num w:numId="61">
    <w:abstractNumId w:val="39"/>
  </w:num>
  <w:numIdMacAtCleanup w:val="6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ad Saleh">
    <w15:presenceInfo w15:providerId="Windows Live" w15:userId="66d452c8d5e3aa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366"/>
    <w:rsid w:val="00042CC8"/>
    <w:rsid w:val="00075AE9"/>
    <w:rsid w:val="000D42AC"/>
    <w:rsid w:val="000E09A8"/>
    <w:rsid w:val="00170650"/>
    <w:rsid w:val="001912DF"/>
    <w:rsid w:val="001D42FB"/>
    <w:rsid w:val="001D65DA"/>
    <w:rsid w:val="001E6F63"/>
    <w:rsid w:val="001F5DAD"/>
    <w:rsid w:val="00220B89"/>
    <w:rsid w:val="002923DE"/>
    <w:rsid w:val="002A40F6"/>
    <w:rsid w:val="002A5496"/>
    <w:rsid w:val="002E0DA6"/>
    <w:rsid w:val="00304A31"/>
    <w:rsid w:val="0035412C"/>
    <w:rsid w:val="00374731"/>
    <w:rsid w:val="004527CC"/>
    <w:rsid w:val="00497319"/>
    <w:rsid w:val="004D5858"/>
    <w:rsid w:val="004E6031"/>
    <w:rsid w:val="004F09DE"/>
    <w:rsid w:val="005027ED"/>
    <w:rsid w:val="005067EE"/>
    <w:rsid w:val="00507CF1"/>
    <w:rsid w:val="005310F0"/>
    <w:rsid w:val="00557489"/>
    <w:rsid w:val="005B6E20"/>
    <w:rsid w:val="005D40C7"/>
    <w:rsid w:val="005D4654"/>
    <w:rsid w:val="00615D8D"/>
    <w:rsid w:val="00636BCD"/>
    <w:rsid w:val="0064681E"/>
    <w:rsid w:val="00656271"/>
    <w:rsid w:val="006823BC"/>
    <w:rsid w:val="006A0E0C"/>
    <w:rsid w:val="006D3F10"/>
    <w:rsid w:val="006E2983"/>
    <w:rsid w:val="006E6DA3"/>
    <w:rsid w:val="00706EFF"/>
    <w:rsid w:val="00715DBF"/>
    <w:rsid w:val="007925CD"/>
    <w:rsid w:val="007A5305"/>
    <w:rsid w:val="007D308E"/>
    <w:rsid w:val="007D3183"/>
    <w:rsid w:val="007D401A"/>
    <w:rsid w:val="007D41A5"/>
    <w:rsid w:val="007E1F46"/>
    <w:rsid w:val="007E5AA1"/>
    <w:rsid w:val="008741A7"/>
    <w:rsid w:val="008C0476"/>
    <w:rsid w:val="008E4799"/>
    <w:rsid w:val="00932DED"/>
    <w:rsid w:val="00967738"/>
    <w:rsid w:val="00980CE2"/>
    <w:rsid w:val="009A5151"/>
    <w:rsid w:val="009A7906"/>
    <w:rsid w:val="009E1B73"/>
    <w:rsid w:val="00A02FA6"/>
    <w:rsid w:val="00A06F19"/>
    <w:rsid w:val="00A62014"/>
    <w:rsid w:val="00A67D2A"/>
    <w:rsid w:val="00AA0E1A"/>
    <w:rsid w:val="00AE08EE"/>
    <w:rsid w:val="00B144B1"/>
    <w:rsid w:val="00B16D13"/>
    <w:rsid w:val="00B30BC1"/>
    <w:rsid w:val="00B35013"/>
    <w:rsid w:val="00B55ED7"/>
    <w:rsid w:val="00B7388F"/>
    <w:rsid w:val="00B8281F"/>
    <w:rsid w:val="00BA1C08"/>
    <w:rsid w:val="00BB0071"/>
    <w:rsid w:val="00BC6C8D"/>
    <w:rsid w:val="00BE5FCF"/>
    <w:rsid w:val="00BE6B58"/>
    <w:rsid w:val="00C17734"/>
    <w:rsid w:val="00C458F9"/>
    <w:rsid w:val="00C46D14"/>
    <w:rsid w:val="00C70F58"/>
    <w:rsid w:val="00C715CA"/>
    <w:rsid w:val="00CB766C"/>
    <w:rsid w:val="00CF46E0"/>
    <w:rsid w:val="00D2584C"/>
    <w:rsid w:val="00D30205"/>
    <w:rsid w:val="00D3161D"/>
    <w:rsid w:val="00D51181"/>
    <w:rsid w:val="00D54366"/>
    <w:rsid w:val="00D942BC"/>
    <w:rsid w:val="00D95033"/>
    <w:rsid w:val="00DA1097"/>
    <w:rsid w:val="00DB0BC5"/>
    <w:rsid w:val="00DB22D1"/>
    <w:rsid w:val="00DD7BCB"/>
    <w:rsid w:val="00DF0F49"/>
    <w:rsid w:val="00E00BEF"/>
    <w:rsid w:val="00E01220"/>
    <w:rsid w:val="00E016E2"/>
    <w:rsid w:val="00E31C10"/>
    <w:rsid w:val="00E83BCB"/>
    <w:rsid w:val="00F50954"/>
    <w:rsid w:val="00F77C13"/>
    <w:rsid w:val="00F92E89"/>
    <w:rsid w:val="00FE4CD8"/>
    <w:rsid w:val="00FE58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647AA0"/>
  <w15:chartTrackingRefBased/>
  <w15:docId w15:val="{32A06BB8-9219-4736-98F7-825977E09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09DE"/>
    <w:pPr>
      <w:ind w:left="720"/>
    </w:pPr>
  </w:style>
  <w:style w:type="paragraph" w:styleId="Heading1">
    <w:name w:val="heading 1"/>
    <w:basedOn w:val="Normal"/>
    <w:next w:val="Normal"/>
    <w:link w:val="Heading1Char"/>
    <w:uiPriority w:val="9"/>
    <w:qFormat/>
    <w:rsid w:val="00D54366"/>
    <w:pPr>
      <w:keepNext/>
      <w:keepLines/>
      <w:numPr>
        <w:numId w:val="12"/>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E6B58"/>
    <w:pPr>
      <w:keepNext/>
      <w:keepLines/>
      <w:numPr>
        <w:ilvl w:val="1"/>
        <w:numId w:val="12"/>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A7906"/>
    <w:pPr>
      <w:keepNext/>
      <w:keepLines/>
      <w:numPr>
        <w:ilvl w:val="2"/>
        <w:numId w:val="12"/>
      </w:numPr>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62014"/>
    <w:pPr>
      <w:keepNext/>
      <w:keepLines/>
      <w:numPr>
        <w:ilvl w:val="3"/>
        <w:numId w:val="12"/>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62014"/>
    <w:pPr>
      <w:keepNext/>
      <w:keepLines/>
      <w:numPr>
        <w:ilvl w:val="4"/>
        <w:numId w:val="1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62014"/>
    <w:pPr>
      <w:keepNext/>
      <w:keepLines/>
      <w:numPr>
        <w:ilvl w:val="5"/>
        <w:numId w:val="1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62014"/>
    <w:pPr>
      <w:keepNext/>
      <w:keepLines/>
      <w:numPr>
        <w:ilvl w:val="6"/>
        <w:numId w:val="1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62014"/>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62014"/>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54366"/>
  </w:style>
  <w:style w:type="character" w:customStyle="1" w:styleId="Heading1Char">
    <w:name w:val="Heading 1 Char"/>
    <w:basedOn w:val="DefaultParagraphFont"/>
    <w:link w:val="Heading1"/>
    <w:uiPriority w:val="9"/>
    <w:rsid w:val="00D5436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20B8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0B89"/>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rsid w:val="00BB0071"/>
  </w:style>
  <w:style w:type="paragraph" w:styleId="TOCHeading">
    <w:name w:val="TOC Heading"/>
    <w:basedOn w:val="Heading1"/>
    <w:next w:val="Normal"/>
    <w:uiPriority w:val="39"/>
    <w:unhideWhenUsed/>
    <w:qFormat/>
    <w:rsid w:val="00D2584C"/>
    <w:pPr>
      <w:spacing w:line="259" w:lineRule="auto"/>
      <w:outlineLvl w:val="9"/>
    </w:pPr>
  </w:style>
  <w:style w:type="paragraph" w:styleId="TOC1">
    <w:name w:val="toc 1"/>
    <w:basedOn w:val="Normal"/>
    <w:next w:val="Normal"/>
    <w:autoRedefine/>
    <w:uiPriority w:val="39"/>
    <w:unhideWhenUsed/>
    <w:rsid w:val="00D2584C"/>
    <w:pPr>
      <w:spacing w:after="100"/>
    </w:pPr>
  </w:style>
  <w:style w:type="character" w:styleId="Hyperlink">
    <w:name w:val="Hyperlink"/>
    <w:basedOn w:val="DefaultParagraphFont"/>
    <w:uiPriority w:val="99"/>
    <w:unhideWhenUsed/>
    <w:rsid w:val="00D2584C"/>
    <w:rPr>
      <w:color w:val="0563C1" w:themeColor="hyperlink"/>
      <w:u w:val="single"/>
    </w:rPr>
  </w:style>
  <w:style w:type="paragraph" w:styleId="Header">
    <w:name w:val="header"/>
    <w:basedOn w:val="Normal"/>
    <w:link w:val="HeaderChar"/>
    <w:uiPriority w:val="99"/>
    <w:unhideWhenUsed/>
    <w:rsid w:val="00D2584C"/>
    <w:pPr>
      <w:tabs>
        <w:tab w:val="center" w:pos="4680"/>
        <w:tab w:val="right" w:pos="9360"/>
      </w:tabs>
    </w:pPr>
  </w:style>
  <w:style w:type="character" w:customStyle="1" w:styleId="HeaderChar">
    <w:name w:val="Header Char"/>
    <w:basedOn w:val="DefaultParagraphFont"/>
    <w:link w:val="Header"/>
    <w:uiPriority w:val="99"/>
    <w:rsid w:val="00D2584C"/>
  </w:style>
  <w:style w:type="paragraph" w:styleId="Footer">
    <w:name w:val="footer"/>
    <w:basedOn w:val="Normal"/>
    <w:link w:val="FooterChar"/>
    <w:uiPriority w:val="99"/>
    <w:unhideWhenUsed/>
    <w:rsid w:val="00D2584C"/>
    <w:pPr>
      <w:tabs>
        <w:tab w:val="center" w:pos="4680"/>
        <w:tab w:val="right" w:pos="9360"/>
      </w:tabs>
    </w:pPr>
  </w:style>
  <w:style w:type="character" w:customStyle="1" w:styleId="FooterChar">
    <w:name w:val="Footer Char"/>
    <w:basedOn w:val="DefaultParagraphFont"/>
    <w:link w:val="Footer"/>
    <w:uiPriority w:val="99"/>
    <w:rsid w:val="00D2584C"/>
  </w:style>
  <w:style w:type="paragraph" w:styleId="BalloonText">
    <w:name w:val="Balloon Text"/>
    <w:basedOn w:val="Normal"/>
    <w:link w:val="BalloonTextChar"/>
    <w:uiPriority w:val="99"/>
    <w:semiHidden/>
    <w:unhideWhenUsed/>
    <w:rsid w:val="00D2584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584C"/>
    <w:rPr>
      <w:rFonts w:ascii="Segoe UI" w:hAnsi="Segoe UI" w:cs="Segoe UI"/>
      <w:sz w:val="18"/>
      <w:szCs w:val="18"/>
    </w:rPr>
  </w:style>
  <w:style w:type="character" w:customStyle="1" w:styleId="Heading2Char">
    <w:name w:val="Heading 2 Char"/>
    <w:basedOn w:val="DefaultParagraphFont"/>
    <w:link w:val="Heading2"/>
    <w:uiPriority w:val="9"/>
    <w:rsid w:val="00BE6B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A7906"/>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B7388F"/>
    <w:pPr>
      <w:contextualSpacing/>
    </w:pPr>
  </w:style>
  <w:style w:type="paragraph" w:styleId="TOC2">
    <w:name w:val="toc 2"/>
    <w:basedOn w:val="Normal"/>
    <w:next w:val="Normal"/>
    <w:autoRedefine/>
    <w:uiPriority w:val="39"/>
    <w:unhideWhenUsed/>
    <w:rsid w:val="00E01220"/>
    <w:pPr>
      <w:spacing w:after="100"/>
      <w:ind w:left="220"/>
    </w:pPr>
  </w:style>
  <w:style w:type="character" w:styleId="CommentReference">
    <w:name w:val="annotation reference"/>
    <w:basedOn w:val="DefaultParagraphFont"/>
    <w:uiPriority w:val="99"/>
    <w:semiHidden/>
    <w:unhideWhenUsed/>
    <w:rsid w:val="00F50954"/>
    <w:rPr>
      <w:sz w:val="16"/>
      <w:szCs w:val="16"/>
    </w:rPr>
  </w:style>
  <w:style w:type="paragraph" w:styleId="CommentText">
    <w:name w:val="annotation text"/>
    <w:basedOn w:val="Normal"/>
    <w:link w:val="CommentTextChar"/>
    <w:uiPriority w:val="99"/>
    <w:semiHidden/>
    <w:unhideWhenUsed/>
    <w:rsid w:val="00F50954"/>
    <w:rPr>
      <w:sz w:val="20"/>
      <w:szCs w:val="20"/>
    </w:rPr>
  </w:style>
  <w:style w:type="character" w:customStyle="1" w:styleId="CommentTextChar">
    <w:name w:val="Comment Text Char"/>
    <w:basedOn w:val="DefaultParagraphFont"/>
    <w:link w:val="CommentText"/>
    <w:uiPriority w:val="99"/>
    <w:semiHidden/>
    <w:rsid w:val="00F50954"/>
    <w:rPr>
      <w:sz w:val="20"/>
      <w:szCs w:val="20"/>
    </w:rPr>
  </w:style>
  <w:style w:type="paragraph" w:styleId="CommentSubject">
    <w:name w:val="annotation subject"/>
    <w:basedOn w:val="CommentText"/>
    <w:next w:val="CommentText"/>
    <w:link w:val="CommentSubjectChar"/>
    <w:uiPriority w:val="99"/>
    <w:semiHidden/>
    <w:unhideWhenUsed/>
    <w:rsid w:val="00F50954"/>
    <w:rPr>
      <w:b/>
      <w:bCs/>
    </w:rPr>
  </w:style>
  <w:style w:type="character" w:customStyle="1" w:styleId="CommentSubjectChar">
    <w:name w:val="Comment Subject Char"/>
    <w:basedOn w:val="CommentTextChar"/>
    <w:link w:val="CommentSubject"/>
    <w:uiPriority w:val="99"/>
    <w:semiHidden/>
    <w:rsid w:val="00F50954"/>
    <w:rPr>
      <w:b/>
      <w:bCs/>
      <w:sz w:val="20"/>
      <w:szCs w:val="20"/>
    </w:rPr>
  </w:style>
  <w:style w:type="character" w:styleId="PageNumber">
    <w:name w:val="page number"/>
    <w:basedOn w:val="DefaultParagraphFont"/>
    <w:uiPriority w:val="99"/>
    <w:rsid w:val="006E2983"/>
    <w:rPr>
      <w:rFonts w:cs="Times New Roman"/>
    </w:rPr>
  </w:style>
  <w:style w:type="paragraph" w:styleId="TOC3">
    <w:name w:val="toc 3"/>
    <w:basedOn w:val="Normal"/>
    <w:next w:val="Normal"/>
    <w:autoRedefine/>
    <w:uiPriority w:val="39"/>
    <w:unhideWhenUsed/>
    <w:rsid w:val="004F09DE"/>
    <w:pPr>
      <w:spacing w:after="100"/>
      <w:ind w:left="440"/>
    </w:pPr>
  </w:style>
  <w:style w:type="character" w:customStyle="1" w:styleId="Heading4Char">
    <w:name w:val="Heading 4 Char"/>
    <w:basedOn w:val="DefaultParagraphFont"/>
    <w:link w:val="Heading4"/>
    <w:uiPriority w:val="9"/>
    <w:rsid w:val="00A6201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6201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6201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6201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620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62014"/>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5D40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hyperlink" Target="mailto:info@meshreq.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EB15CDF532543DB86022B045EC139D4"/>
        <w:category>
          <w:name w:val="General"/>
          <w:gallery w:val="placeholder"/>
        </w:category>
        <w:types>
          <w:type w:val="bbPlcHdr"/>
        </w:types>
        <w:behaviors>
          <w:behavior w:val="content"/>
        </w:behaviors>
        <w:guid w:val="{956BEC29-CFA2-4363-AD84-64C8D7D7ACE6}"/>
      </w:docPartPr>
      <w:docPartBody>
        <w:p w:rsidR="0008245C" w:rsidRDefault="00511C00" w:rsidP="00511C00">
          <w:pPr>
            <w:pStyle w:val="AEB15CDF532543DB86022B045EC139D4"/>
          </w:pPr>
          <w:r>
            <w:rPr>
              <w:color w:val="2E74B5" w:themeColor="accent1" w:themeShade="BF"/>
              <w:sz w:val="24"/>
              <w:szCs w:val="24"/>
            </w:rPr>
            <w:t>[Company name]</w:t>
          </w:r>
        </w:p>
      </w:docPartBody>
    </w:docPart>
    <w:docPart>
      <w:docPartPr>
        <w:name w:val="C9BA9218604F4D7FAA0C81B11DE1213F"/>
        <w:category>
          <w:name w:val="General"/>
          <w:gallery w:val="placeholder"/>
        </w:category>
        <w:types>
          <w:type w:val="bbPlcHdr"/>
        </w:types>
        <w:behaviors>
          <w:behavior w:val="content"/>
        </w:behaviors>
        <w:guid w:val="{AAE2F89E-F94F-4311-A51F-73F205266C9E}"/>
      </w:docPartPr>
      <w:docPartBody>
        <w:p w:rsidR="0008245C" w:rsidRDefault="00511C00" w:rsidP="00511C00">
          <w:pPr>
            <w:pStyle w:val="C9BA9218604F4D7FAA0C81B11DE1213F"/>
          </w:pPr>
          <w:r>
            <w:rPr>
              <w:rFonts w:asciiTheme="majorHAnsi" w:eastAsiaTheme="majorEastAsia" w:hAnsiTheme="majorHAnsi" w:cstheme="majorBidi"/>
              <w:color w:val="5B9BD5" w:themeColor="accent1"/>
              <w:sz w:val="88"/>
              <w:szCs w:val="88"/>
            </w:rPr>
            <w:t>[Document title]</w:t>
          </w:r>
        </w:p>
      </w:docPartBody>
    </w:docPart>
    <w:docPart>
      <w:docPartPr>
        <w:name w:val="926E77FE3FA8440B9ACF8A979FC002B9"/>
        <w:category>
          <w:name w:val="General"/>
          <w:gallery w:val="placeholder"/>
        </w:category>
        <w:types>
          <w:type w:val="bbPlcHdr"/>
        </w:types>
        <w:behaviors>
          <w:behavior w:val="content"/>
        </w:behaviors>
        <w:guid w:val="{2A0BAE9F-CE13-41BA-AEF0-655A9BAFE90A}"/>
      </w:docPartPr>
      <w:docPartBody>
        <w:p w:rsidR="0008245C" w:rsidRDefault="00511C00" w:rsidP="00511C00">
          <w:pPr>
            <w:pStyle w:val="926E77FE3FA8440B9ACF8A979FC002B9"/>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C00"/>
    <w:rsid w:val="00060DD8"/>
    <w:rsid w:val="0008245C"/>
    <w:rsid w:val="000864BD"/>
    <w:rsid w:val="000A3F58"/>
    <w:rsid w:val="001B6529"/>
    <w:rsid w:val="0033491D"/>
    <w:rsid w:val="00511C00"/>
    <w:rsid w:val="00555400"/>
    <w:rsid w:val="005D0906"/>
    <w:rsid w:val="005D3B5F"/>
    <w:rsid w:val="00A7585D"/>
    <w:rsid w:val="00C85D7C"/>
    <w:rsid w:val="00CF1E7B"/>
    <w:rsid w:val="00FA34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EB15CDF532543DB86022B045EC139D4">
    <w:name w:val="AEB15CDF532543DB86022B045EC139D4"/>
    <w:rsid w:val="00511C00"/>
  </w:style>
  <w:style w:type="paragraph" w:customStyle="1" w:styleId="C9BA9218604F4D7FAA0C81B11DE1213F">
    <w:name w:val="C9BA9218604F4D7FAA0C81B11DE1213F"/>
    <w:rsid w:val="00511C00"/>
  </w:style>
  <w:style w:type="paragraph" w:customStyle="1" w:styleId="926E77FE3FA8440B9ACF8A979FC002B9">
    <w:name w:val="926E77FE3FA8440B9ACF8A979FC002B9"/>
    <w:rsid w:val="00511C00"/>
  </w:style>
  <w:style w:type="paragraph" w:customStyle="1" w:styleId="EEE09A7CE7A246D59BA596B7A7B15C6C">
    <w:name w:val="EEE09A7CE7A246D59BA596B7A7B15C6C"/>
    <w:rsid w:val="00511C00"/>
  </w:style>
  <w:style w:type="paragraph" w:customStyle="1" w:styleId="B02678718C20404CA2ED000E951B5014">
    <w:name w:val="B02678718C20404CA2ED000E951B5014"/>
    <w:rsid w:val="00511C00"/>
  </w:style>
  <w:style w:type="paragraph" w:customStyle="1" w:styleId="0EA694D9DAA947069E7425D6FC7BF86C">
    <w:name w:val="0EA694D9DAA947069E7425D6FC7BF86C"/>
    <w:rsid w:val="0008245C"/>
  </w:style>
  <w:style w:type="paragraph" w:customStyle="1" w:styleId="A6C7D8C26402443F80CEB8B5BE1BA9BC">
    <w:name w:val="A6C7D8C26402443F80CEB8B5BE1BA9BC"/>
    <w:rsid w:val="0008245C"/>
  </w:style>
  <w:style w:type="paragraph" w:customStyle="1" w:styleId="A3335ED06D3C4646B51C060C5307C5C7">
    <w:name w:val="A3335ED06D3C4646B51C060C5307C5C7"/>
    <w:rsid w:val="0008245C"/>
  </w:style>
  <w:style w:type="paragraph" w:customStyle="1" w:styleId="5FD4C28CC9324EA4A53A2354A0928647">
    <w:name w:val="5FD4C28CC9324EA4A53A2354A0928647"/>
    <w:rsid w:val="005D3B5F"/>
  </w:style>
  <w:style w:type="paragraph" w:customStyle="1" w:styleId="39339AB6F776442184F5648106A03CF3">
    <w:name w:val="39339AB6F776442184F5648106A03CF3"/>
    <w:rsid w:val="005D3B5F"/>
  </w:style>
  <w:style w:type="paragraph" w:customStyle="1" w:styleId="03DF4BC955DD461E9A289AE3A8765990">
    <w:name w:val="03DF4BC955DD461E9A289AE3A8765990"/>
    <w:rsid w:val="005D3B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1E3450-3DFA-4B74-8CF2-9D169CB89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2287</TotalTime>
  <Pages>1</Pages>
  <Words>1988</Words>
  <Characters>11333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Find On Business Requirements Analysis and Specifications Description</vt:lpstr>
    </vt:vector>
  </TitlesOfParts>
  <Company>Meshreq</Company>
  <LinksUpToDate>false</LinksUpToDate>
  <CharactersWithSpaces>13295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 On Business Requirements Analysis and Specifications Description</dc:title>
  <dc:subject>Version 2 | Jan-18</dc:subject>
  <dc:creator>Meshreq</dc:creator>
  <cp:keywords/>
  <dc:description/>
  <cp:lastModifiedBy>Saad Saleh</cp:lastModifiedBy>
  <cp:revision>44</cp:revision>
  <dcterms:created xsi:type="dcterms:W3CDTF">2014-11-17T14:16:00Z</dcterms:created>
  <dcterms:modified xsi:type="dcterms:W3CDTF">2015-02-22T09:39:00Z</dcterms:modified>
</cp:coreProperties>
</file>